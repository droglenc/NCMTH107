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F407B" w14:textId="77777777" w:rsidR="00373107" w:rsidRDefault="006447E9">
      <w:bookmarkStart w:id="0" w:name="_GoBack"/>
      <w:commentRangeStart w:id="1"/>
      <w:r>
        <w:t>Mod 7 HW</w:t>
      </w:r>
      <w:bookmarkEnd w:id="0"/>
      <w:commentRangeEnd w:id="1"/>
      <w:r w:rsidR="00F97E77">
        <w:rPr>
          <w:rStyle w:val="CommentReference"/>
        </w:rPr>
        <w:commentReference w:id="1"/>
      </w:r>
    </w:p>
    <w:p w14:paraId="57B9B015" w14:textId="77777777" w:rsidR="006447E9" w:rsidRDefault="006447E9">
      <w:r>
        <w:t>Mason Deja</w:t>
      </w:r>
    </w:p>
    <w:p w14:paraId="09A50A12" w14:textId="77777777" w:rsidR="006447E9" w:rsidRDefault="006447E9">
      <w:r>
        <w:t>6/28/17</w:t>
      </w:r>
    </w:p>
    <w:p w14:paraId="1B80125C" w14:textId="77777777" w:rsidR="006447E9" w:rsidRDefault="006447E9" w:rsidP="006447E9">
      <w:pPr>
        <w:jc w:val="center"/>
      </w:pPr>
      <w:r>
        <w:t>Chemical waste disposal</w:t>
      </w:r>
    </w:p>
    <w:p w14:paraId="1B4D0148" w14:textId="77777777" w:rsidR="006447E9" w:rsidRDefault="00B31EFD" w:rsidP="006447E9">
      <w:pPr>
        <w:jc w:val="center"/>
        <w:rPr>
          <w:ins w:id="2" w:author="Derek Ogle" w:date="2017-06-29T08:29:00Z"/>
        </w:rPr>
      </w:pPr>
      <w:del w:id="3" w:author="Derek Ogle" w:date="2017-06-29T08:31:00Z">
        <w:r w:rsidDel="00F97E77">
          <w:rPr>
            <w:i/>
          </w:rPr>
          <w:delText>Bar plot 1</w:delText>
        </w:r>
        <w:r w:rsidR="006447E9" w:rsidDel="00F97E77">
          <w:delText xml:space="preserve"> </w:delText>
        </w:r>
      </w:del>
      <w:r w:rsidR="006447E9">
        <w:rPr>
          <w:noProof/>
        </w:rPr>
        <w:drawing>
          <wp:inline distT="0" distB="0" distL="0" distR="0" wp14:anchorId="60248F2D" wp14:editId="759591B4">
            <wp:extent cx="5943600" cy="3686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E0EC" w14:textId="77777777" w:rsidR="00F97E77" w:rsidRDefault="00F97E77" w:rsidP="006447E9">
      <w:pPr>
        <w:jc w:val="center"/>
      </w:pPr>
      <w:ins w:id="4" w:author="Derek Ogle" w:date="2017-06-29T08:29:00Z">
        <w:r>
          <w:t>Figure 1. Barplot of which agencies lab managers then disposed of chemical waste (D=Department of Transportation, E=Environmental Protection Agency, XXXXXXX).</w:t>
        </w:r>
      </w:ins>
    </w:p>
    <w:p w14:paraId="785FBFA8" w14:textId="77777777" w:rsidR="00B31EFD" w:rsidRDefault="006447E9" w:rsidP="00B31EFD">
      <w:r>
        <w:t xml:space="preserve">Drawing a conclusion from this data set shows that the majority of lab managers think that </w:t>
      </w:r>
      <w:r w:rsidR="009058D1">
        <w:t>Environmental Protection Agency is where chem</w:t>
      </w:r>
      <w:r w:rsidR="00B31EFD">
        <w:t>ical waste disposal takes place followed by Occupational s</w:t>
      </w:r>
      <w:r w:rsidR="00901D47">
        <w:t>afety and health administration, then by national institutes of health, then department of transportation and finally by unanswered</w:t>
      </w:r>
      <w:ins w:id="5" w:author="Derek Ogle" w:date="2017-06-29T08:30:00Z">
        <w:r w:rsidR="00F97E77">
          <w:t xml:space="preserve"> </w:t>
        </w:r>
      </w:ins>
      <w:del w:id="6" w:author="Derek Ogle" w:date="2017-06-29T08:30:00Z">
        <w:r w:rsidR="00901D47" w:rsidDel="00F97E77">
          <w:delText>.</w:delText>
        </w:r>
      </w:del>
      <w:r w:rsidR="00901D47">
        <w:t>(</w:t>
      </w:r>
      <w:ins w:id="7" w:author="Derek Ogle" w:date="2017-06-29T08:30:00Z">
        <w:r w:rsidR="00F97E77">
          <w:t>Figure</w:t>
        </w:r>
      </w:ins>
      <w:del w:id="8" w:author="Derek Ogle" w:date="2017-06-29T08:30:00Z">
        <w:r w:rsidR="00901D47" w:rsidDel="00F97E77">
          <w:delText>bar plot</w:delText>
        </w:r>
      </w:del>
      <w:r w:rsidR="00901D47">
        <w:t xml:space="preserve"> 1)</w:t>
      </w:r>
      <w:ins w:id="9" w:author="Derek Ogle" w:date="2017-06-29T08:30:00Z">
        <w:r w:rsidR="00F97E77">
          <w:t>.</w:t>
        </w:r>
      </w:ins>
    </w:p>
    <w:p w14:paraId="0C488F0A" w14:textId="77777777" w:rsidR="00B31EFD" w:rsidRDefault="00B31EFD" w:rsidP="00B31EFD">
      <w:pPr>
        <w:jc w:val="center"/>
      </w:pPr>
    </w:p>
    <w:p w14:paraId="56A4219D" w14:textId="77777777" w:rsidR="00B31EFD" w:rsidRDefault="00B31EFD" w:rsidP="00B31EFD">
      <w:pPr>
        <w:jc w:val="center"/>
      </w:pPr>
    </w:p>
    <w:p w14:paraId="71AA599A" w14:textId="77777777" w:rsidR="00B31EFD" w:rsidRDefault="00B31EFD" w:rsidP="00B31EFD">
      <w:pPr>
        <w:jc w:val="center"/>
      </w:pPr>
    </w:p>
    <w:p w14:paraId="2F3C536B" w14:textId="77777777" w:rsidR="00B31EFD" w:rsidRDefault="00B31EFD" w:rsidP="00B31EFD">
      <w:pPr>
        <w:jc w:val="center"/>
      </w:pPr>
    </w:p>
    <w:p w14:paraId="38590E0F" w14:textId="77777777" w:rsidR="00B31EFD" w:rsidRDefault="00B31EFD" w:rsidP="00B31EFD">
      <w:pPr>
        <w:jc w:val="center"/>
      </w:pPr>
    </w:p>
    <w:p w14:paraId="4B7D154A" w14:textId="77777777" w:rsidR="00B31EFD" w:rsidRDefault="00B31EFD" w:rsidP="00B31EFD">
      <w:pPr>
        <w:jc w:val="center"/>
      </w:pPr>
    </w:p>
    <w:p w14:paraId="18A6886F" w14:textId="77777777" w:rsidR="00B31EFD" w:rsidRDefault="00B31EFD" w:rsidP="00B31EFD">
      <w:pPr>
        <w:jc w:val="center"/>
      </w:pPr>
    </w:p>
    <w:p w14:paraId="47CCC7EA" w14:textId="77777777" w:rsidR="00B31EFD" w:rsidRDefault="00B31EFD" w:rsidP="00B31EFD">
      <w:pPr>
        <w:jc w:val="center"/>
      </w:pPr>
    </w:p>
    <w:p w14:paraId="161E41B0" w14:textId="77777777" w:rsidR="00B31EFD" w:rsidRDefault="00B31EFD" w:rsidP="00B31EFD">
      <w:pPr>
        <w:jc w:val="center"/>
      </w:pPr>
    </w:p>
    <w:p w14:paraId="21CAC313" w14:textId="77777777" w:rsidR="00B31EFD" w:rsidRDefault="00B31EFD" w:rsidP="00B31EFD">
      <w:pPr>
        <w:jc w:val="center"/>
      </w:pPr>
    </w:p>
    <w:p w14:paraId="7AAA63F9" w14:textId="77777777" w:rsidR="006447E9" w:rsidRDefault="0090634C" w:rsidP="00B31EFD">
      <w:pPr>
        <w:jc w:val="center"/>
      </w:pPr>
      <w:r>
        <w:t>Water usage</w:t>
      </w:r>
    </w:p>
    <w:p w14:paraId="75CA50DF" w14:textId="77777777" w:rsidR="00B31EFD" w:rsidRPr="00B31EFD" w:rsidDel="00F97E77" w:rsidRDefault="00B31EFD" w:rsidP="00B31EFD">
      <w:pPr>
        <w:jc w:val="center"/>
        <w:rPr>
          <w:del w:id="10" w:author="Derek Ogle" w:date="2017-06-29T08:31:00Z"/>
          <w:i/>
        </w:rPr>
      </w:pPr>
      <w:del w:id="11" w:author="Derek Ogle" w:date="2017-06-29T08:31:00Z">
        <w:r w:rsidDel="00F97E77">
          <w:rPr>
            <w:i/>
          </w:rPr>
          <w:delText>Bar plot 2</w:delText>
        </w:r>
      </w:del>
    </w:p>
    <w:p w14:paraId="6D8D804F" w14:textId="77777777" w:rsidR="00B31EFD" w:rsidRDefault="00B31EFD" w:rsidP="00B31EFD">
      <w:pPr>
        <w:jc w:val="center"/>
      </w:pPr>
    </w:p>
    <w:p w14:paraId="688035EE" w14:textId="77777777" w:rsidR="0090634C" w:rsidRDefault="0090634C" w:rsidP="0090634C">
      <w:pPr>
        <w:jc w:val="center"/>
      </w:pPr>
      <w:r>
        <w:rPr>
          <w:noProof/>
        </w:rPr>
        <w:drawing>
          <wp:inline distT="0" distB="0" distL="0" distR="0" wp14:anchorId="060396DD" wp14:editId="52BF4220">
            <wp:extent cx="594360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E692" w14:textId="77777777" w:rsidR="00B31EFD" w:rsidRDefault="00F97E77" w:rsidP="00B31EFD">
      <w:pPr>
        <w:jc w:val="center"/>
      </w:pPr>
      <w:ins w:id="12" w:author="Derek Ogle" w:date="2017-06-29T08:31:00Z">
        <w:r>
          <w:t>Figure 2. Water usage levels of students at Rice University (</w:t>
        </w:r>
      </w:ins>
      <w:del w:id="13" w:author="Derek Ogle" w:date="2017-06-29T08:31:00Z">
        <w:r w:rsidR="00B31EFD" w:rsidDel="00F97E77">
          <w:delText xml:space="preserve">In this bar plot </w:delText>
        </w:r>
      </w:del>
      <w:r w:rsidR="00B31EFD">
        <w:t>A=0-5 minutes, B=6-10 minutes, C=11-15 minutes and D= over 15 minutes</w:t>
      </w:r>
      <w:ins w:id="14" w:author="Derek Ogle" w:date="2017-06-29T08:31:00Z">
        <w:r>
          <w:t>).</w:t>
        </w:r>
      </w:ins>
    </w:p>
    <w:p w14:paraId="73173339" w14:textId="77777777" w:rsidR="00B31EFD" w:rsidRDefault="00B31EFD" w:rsidP="00B31EFD">
      <w:r>
        <w:t xml:space="preserve">In this </w:t>
      </w:r>
      <w:r w:rsidR="00901D47">
        <w:t>bar plot we can conclude that the majority of people let the shower run for 11-15 minutes, which was followed closely by 6-10 minutes, then by over 15 minutes and then by 0-5 minutes</w:t>
      </w:r>
      <w:ins w:id="15" w:author="Derek Ogle" w:date="2017-06-29T08:31:00Z">
        <w:r w:rsidR="00F97E77">
          <w:t xml:space="preserve"> </w:t>
        </w:r>
      </w:ins>
      <w:del w:id="16" w:author="Derek Ogle" w:date="2017-06-29T08:31:00Z">
        <w:r w:rsidR="00901D47" w:rsidDel="00F97E77">
          <w:delText>.</w:delText>
        </w:r>
      </w:del>
      <w:r w:rsidR="00901D47">
        <w:t>(</w:t>
      </w:r>
      <w:ins w:id="17" w:author="Derek Ogle" w:date="2017-06-29T08:31:00Z">
        <w:r w:rsidR="00F97E77">
          <w:t>Figure</w:t>
        </w:r>
      </w:ins>
      <w:del w:id="18" w:author="Derek Ogle" w:date="2017-06-29T08:31:00Z">
        <w:r w:rsidR="00901D47" w:rsidDel="00F97E77">
          <w:delText xml:space="preserve">bar plot </w:delText>
        </w:r>
      </w:del>
      <w:ins w:id="19" w:author="Derek Ogle" w:date="2017-06-29T08:31:00Z">
        <w:r w:rsidR="00F97E77">
          <w:t xml:space="preserve"> </w:t>
        </w:r>
      </w:ins>
      <w:r w:rsidR="00901D47">
        <w:t>2)</w:t>
      </w:r>
      <w:ins w:id="20" w:author="Derek Ogle" w:date="2017-06-29T08:31:00Z">
        <w:r w:rsidR="00F97E77">
          <w:t>.</w:t>
        </w:r>
      </w:ins>
      <w:r w:rsidR="00901D47">
        <w:t xml:space="preserve"> </w:t>
      </w:r>
    </w:p>
    <w:p w14:paraId="5C14F6C9" w14:textId="77777777" w:rsidR="00901D47" w:rsidRDefault="00901D47" w:rsidP="00B31EFD"/>
    <w:p w14:paraId="2B4C5835" w14:textId="77777777" w:rsidR="00901D47" w:rsidRDefault="00901D47" w:rsidP="00901D47">
      <w:pPr>
        <w:jc w:val="center"/>
      </w:pPr>
      <w:r>
        <w:t>R code</w:t>
      </w:r>
    </w:p>
    <w:p w14:paraId="2AE0C544" w14:textId="77777777" w:rsidR="00901D47" w:rsidRDefault="00901D47" w:rsidP="00901D47">
      <w:pPr>
        <w:jc w:val="center"/>
      </w:pPr>
      <w:r>
        <w:t>Chemical waste</w:t>
      </w:r>
    </w:p>
    <w:p w14:paraId="0BFC9DA5" w14:textId="77777777" w:rsidR="00901D47" w:rsidRDefault="00901D47" w:rsidP="00901D47">
      <w:r>
        <w:t>library(NCStats)</w:t>
      </w:r>
    </w:p>
    <w:p w14:paraId="7538718B" w14:textId="77777777" w:rsidR="00901D47" w:rsidRDefault="00901D47" w:rsidP="00901D47">
      <w:r>
        <w:t>setwd("~/R stuff")</w:t>
      </w:r>
    </w:p>
    <w:p w14:paraId="1168E0F4" w14:textId="77777777" w:rsidR="00901D47" w:rsidRDefault="00901D47" w:rsidP="00901D47">
      <w:r>
        <w:t>dfobj&lt;-read.csv("chemicalwastedisposal.csv")</w:t>
      </w:r>
    </w:p>
    <w:p w14:paraId="7F8AA310" w14:textId="77777777" w:rsidR="00901D47" w:rsidRDefault="00901D47" w:rsidP="00901D47">
      <w:r>
        <w:t>str(dfobj)</w:t>
      </w:r>
    </w:p>
    <w:p w14:paraId="049EA663" w14:textId="77777777" w:rsidR="00901D47" w:rsidRDefault="00901D47" w:rsidP="00901D47">
      <w:r>
        <w:lastRenderedPageBreak/>
        <w:t>headtail(dfobj)</w:t>
      </w:r>
    </w:p>
    <w:p w14:paraId="5561C3F5" w14:textId="77777777" w:rsidR="00901D47" w:rsidRDefault="00901D47" w:rsidP="00901D47">
      <w:r>
        <w:t>( tbl.agency&lt;- xtabs(~agency,data=dfobj))</w:t>
      </w:r>
    </w:p>
    <w:p w14:paraId="22A77D59" w14:textId="77777777" w:rsidR="00901D47" w:rsidRDefault="00901D47" w:rsidP="00901D47">
      <w:r>
        <w:t>percTable(tbl.agency,digits=3)</w:t>
      </w:r>
    </w:p>
    <w:p w14:paraId="0E809607" w14:textId="77777777" w:rsidR="00901D47" w:rsidRDefault="00901D47" w:rsidP="00901D47">
      <w:r>
        <w:t>barplot(tbl.agency,xlab = "Federal agency according to lab managers", ylab = "Frequency")</w:t>
      </w:r>
    </w:p>
    <w:p w14:paraId="76084416" w14:textId="77777777" w:rsidR="00901D47" w:rsidRDefault="00901D47" w:rsidP="00901D47"/>
    <w:p w14:paraId="3628ED04" w14:textId="77777777" w:rsidR="00901D47" w:rsidRDefault="00901D47" w:rsidP="00901D47">
      <w:pPr>
        <w:jc w:val="center"/>
      </w:pPr>
      <w:r>
        <w:t xml:space="preserve">Water usage </w:t>
      </w:r>
    </w:p>
    <w:p w14:paraId="5B197104" w14:textId="77777777" w:rsidR="00901D47" w:rsidRDefault="00901D47" w:rsidP="00901D47">
      <w:r>
        <w:t>library(NCStats)</w:t>
      </w:r>
    </w:p>
    <w:p w14:paraId="7A1199FD" w14:textId="77777777" w:rsidR="00901D47" w:rsidRDefault="00901D47" w:rsidP="00901D47">
      <w:r>
        <w:t>setwd("~/R stuff")</w:t>
      </w:r>
    </w:p>
    <w:p w14:paraId="104D8290" w14:textId="77777777" w:rsidR="00901D47" w:rsidRDefault="00901D47" w:rsidP="00901D47">
      <w:r>
        <w:t>df&lt;-read.csv("WaterUsage.csv")</w:t>
      </w:r>
    </w:p>
    <w:p w14:paraId="08968756" w14:textId="77777777" w:rsidR="00901D47" w:rsidRDefault="00901D47" w:rsidP="00901D47">
      <w:r>
        <w:t>str(df)</w:t>
      </w:r>
    </w:p>
    <w:p w14:paraId="11D2AA7D" w14:textId="77777777" w:rsidR="00901D47" w:rsidRDefault="00901D47" w:rsidP="00901D47">
      <w:r>
        <w:t>headtail(df)</w:t>
      </w:r>
    </w:p>
    <w:p w14:paraId="59E33262" w14:textId="77777777" w:rsidR="00901D47" w:rsidRDefault="00901D47" w:rsidP="00901D47">
      <w:r>
        <w:t>( tbl.minutes&lt;- xtabs(~water.usage,data=df))</w:t>
      </w:r>
    </w:p>
    <w:p w14:paraId="7C10C38C" w14:textId="77777777" w:rsidR="00901D47" w:rsidRDefault="00901D47" w:rsidP="00901D47">
      <w:r>
        <w:t>percTable(tbl.minutes,digits=3)</w:t>
      </w:r>
    </w:p>
    <w:p w14:paraId="2A2ACBEB" w14:textId="77777777" w:rsidR="00901D47" w:rsidRDefault="00901D47" w:rsidP="00901D47">
      <w:r>
        <w:t>barplot(tbl.minutes,xlab = "Time shower is ran in minutes", ylab ="Freqency")</w:t>
      </w:r>
    </w:p>
    <w:p w14:paraId="46DDCC2A" w14:textId="77777777" w:rsidR="00901D47" w:rsidRDefault="00901D47" w:rsidP="00901D47">
      <w:pPr>
        <w:jc w:val="center"/>
      </w:pPr>
    </w:p>
    <w:p w14:paraId="45EE4046" w14:textId="77777777" w:rsidR="00B31EFD" w:rsidRDefault="00B31EFD" w:rsidP="00B31EFD">
      <w:r>
        <w:t xml:space="preserve">   </w:t>
      </w:r>
    </w:p>
    <w:sectPr w:rsidR="00B31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erek Ogle" w:date="2017-06-29T08:32:00Z" w:initials="DO">
    <w:p w14:paraId="1322C4E5" w14:textId="77777777" w:rsidR="00F97E77" w:rsidRDefault="00F97E77">
      <w:pPr>
        <w:pStyle w:val="CommentText"/>
      </w:pPr>
      <w:r>
        <w:rPr>
          <w:rStyle w:val="CommentReference"/>
        </w:rPr>
        <w:annotationRef/>
      </w:r>
      <w:r>
        <w:t>9/10 (-1 for not properly labelling the figures … note how it is called Figure X and the descriptive label is UNDER the figure). Otherwise, very good.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22C4E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3230FA" w14:textId="77777777" w:rsidR="00252C66" w:rsidRDefault="00252C66" w:rsidP="00B31EFD">
      <w:pPr>
        <w:spacing w:after="0" w:line="240" w:lineRule="auto"/>
      </w:pPr>
      <w:r>
        <w:separator/>
      </w:r>
    </w:p>
  </w:endnote>
  <w:endnote w:type="continuationSeparator" w:id="0">
    <w:p w14:paraId="1889D790" w14:textId="77777777" w:rsidR="00252C66" w:rsidRDefault="00252C66" w:rsidP="00B31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FB0C41" w14:textId="77777777" w:rsidR="00252C66" w:rsidRDefault="00252C66" w:rsidP="00B31EFD">
      <w:pPr>
        <w:spacing w:after="0" w:line="240" w:lineRule="auto"/>
      </w:pPr>
      <w:r>
        <w:separator/>
      </w:r>
    </w:p>
  </w:footnote>
  <w:footnote w:type="continuationSeparator" w:id="0">
    <w:p w14:paraId="2FD929D5" w14:textId="77777777" w:rsidR="00252C66" w:rsidRDefault="00252C66" w:rsidP="00B31EF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rek Ogle">
    <w15:presenceInfo w15:providerId="AD" w15:userId="S-1-5-21-13063905-244721983-281947949-10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formsDesign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7E9"/>
    <w:rsid w:val="000F4C4F"/>
    <w:rsid w:val="00252C66"/>
    <w:rsid w:val="002E01E9"/>
    <w:rsid w:val="006447E9"/>
    <w:rsid w:val="00901D47"/>
    <w:rsid w:val="009058D1"/>
    <w:rsid w:val="0090634C"/>
    <w:rsid w:val="009209D8"/>
    <w:rsid w:val="00B31EFD"/>
    <w:rsid w:val="00F9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A4CA"/>
  <w15:chartTrackingRefBased/>
  <w15:docId w15:val="{0A4C3ECF-1019-4DC1-86B9-6251429C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EFD"/>
  </w:style>
  <w:style w:type="paragraph" w:styleId="Footer">
    <w:name w:val="footer"/>
    <w:basedOn w:val="Normal"/>
    <w:link w:val="FooterChar"/>
    <w:uiPriority w:val="99"/>
    <w:unhideWhenUsed/>
    <w:rsid w:val="00B31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EFD"/>
  </w:style>
  <w:style w:type="character" w:styleId="CommentReference">
    <w:name w:val="annotation reference"/>
    <w:basedOn w:val="DefaultParagraphFont"/>
    <w:uiPriority w:val="99"/>
    <w:semiHidden/>
    <w:unhideWhenUsed/>
    <w:rsid w:val="00F97E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7E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7E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7E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7E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E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E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Deja</dc:creator>
  <cp:keywords/>
  <dc:description/>
  <cp:lastModifiedBy>Derek Ogle</cp:lastModifiedBy>
  <cp:revision>2</cp:revision>
  <dcterms:created xsi:type="dcterms:W3CDTF">2017-06-29T13:33:00Z</dcterms:created>
  <dcterms:modified xsi:type="dcterms:W3CDTF">2017-06-29T13:33:00Z</dcterms:modified>
</cp:coreProperties>
</file>
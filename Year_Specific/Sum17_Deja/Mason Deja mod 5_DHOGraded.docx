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3CFBE" w14:textId="77777777" w:rsidR="00CD1C0E" w:rsidRDefault="000A61C4">
      <w:commentRangeStart w:id="0"/>
      <w:r>
        <w:t>Mason Deja</w:t>
      </w:r>
      <w:commentRangeEnd w:id="0"/>
      <w:r w:rsidR="00120775">
        <w:rPr>
          <w:rStyle w:val="CommentReference"/>
        </w:rPr>
        <w:commentReference w:id="0"/>
      </w:r>
    </w:p>
    <w:p w14:paraId="42758C62" w14:textId="77777777" w:rsidR="000A61C4" w:rsidRDefault="000A61C4">
      <w:r>
        <w:t>Mod 5</w:t>
      </w:r>
    </w:p>
    <w:p w14:paraId="329755B5" w14:textId="77777777" w:rsidR="00983057" w:rsidRDefault="00983057"/>
    <w:p w14:paraId="72BFCCE1" w14:textId="77777777" w:rsidR="00983057" w:rsidRDefault="00983057">
      <w:bookmarkStart w:id="1" w:name="_GoBack"/>
      <w:bookmarkEnd w:id="1"/>
    </w:p>
    <w:p w14:paraId="4323C28F" w14:textId="77777777" w:rsidR="00983057" w:rsidRDefault="00983057"/>
    <w:p w14:paraId="4DEBB44D" w14:textId="77777777" w:rsidR="00983057" w:rsidRDefault="00983057">
      <w:r>
        <w:tab/>
      </w:r>
      <w:commentRangeStart w:id="2"/>
      <w:r>
        <w:t>Table 1</w:t>
      </w:r>
      <w:commentRangeEnd w:id="2"/>
      <w:r w:rsidR="00120775">
        <w:rPr>
          <w:rStyle w:val="CommentReference"/>
        </w:rPr>
        <w:commentReference w:id="2"/>
      </w:r>
      <w:ins w:id="3" w:author="Derek Ogle" w:date="2017-06-20T08:23:00Z">
        <w:r w:rsidR="00120775">
          <w:t>. Summary statistics for the BOD amounts for private and state laboratories.</w:t>
        </w:r>
      </w:ins>
    </w:p>
    <w:p w14:paraId="6670CB55" w14:textId="77777777" w:rsidR="000A61C4" w:rsidRPr="000A61C4" w:rsidRDefault="005C5885" w:rsidP="005C5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="000A61C4"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>lab  n</w:t>
      </w:r>
      <w:proofErr w:type="gramEnd"/>
      <w:r w:rsidR="000A61C4"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  </w:t>
      </w:r>
      <w:proofErr w:type="spellStart"/>
      <w:r w:rsidR="000A61C4"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r w:rsidR="000A61C4"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   Q1 median   Q3 max</w:t>
      </w:r>
    </w:p>
    <w:p w14:paraId="10356229" w14:textId="77777777" w:rsidR="000A61C4" w:rsidRPr="000A61C4" w:rsidRDefault="000A61C4" w:rsidP="005C5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private 11 34.636 </w:t>
      </w:r>
      <w:proofErr w:type="gramStart"/>
      <w:r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>10.452  15</w:t>
      </w:r>
      <w:proofErr w:type="gramEnd"/>
      <w:r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28.5     35 40.5  54</w:t>
      </w:r>
    </w:p>
    <w:p w14:paraId="6B03700C" w14:textId="77777777" w:rsidR="000A61C4" w:rsidRDefault="000A61C4" w:rsidP="005C5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state 11 25.273 19.683   </w:t>
      </w:r>
      <w:proofErr w:type="gramStart"/>
      <w:r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>6  9.5</w:t>
      </w:r>
      <w:proofErr w:type="gramEnd"/>
      <w:r w:rsidRPr="000A61C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20 33.5  71</w:t>
      </w:r>
    </w:p>
    <w:p w14:paraId="7DEE5C30" w14:textId="77777777" w:rsidR="005C5885" w:rsidRDefault="005C5885" w:rsidP="005C5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53A9EE" w14:textId="77777777" w:rsidR="005C5885" w:rsidRPr="000A61C4" w:rsidRDefault="005C5885" w:rsidP="005C5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AAD91D" w14:textId="77777777" w:rsidR="000A61C4" w:rsidRDefault="00983057" w:rsidP="006B0B26">
      <w:pPr>
        <w:ind w:left="720" w:firstLine="720"/>
        <w:jc w:val="center"/>
      </w:pPr>
      <w:commentRangeStart w:id="4"/>
      <w:proofErr w:type="gramStart"/>
      <w:r>
        <w:t xml:space="preserve">Figure </w:t>
      </w:r>
      <w:r w:rsidR="006B0B26">
        <w:t xml:space="preserve"> 1</w:t>
      </w:r>
      <w:proofErr w:type="gramEnd"/>
      <w:ins w:id="5" w:author="Derek Ogle" w:date="2017-06-20T08:24:00Z">
        <w:r w:rsidR="00120775">
          <w:t>.</w:t>
        </w:r>
      </w:ins>
      <w:commentRangeEnd w:id="4"/>
      <w:ins w:id="6" w:author="Derek Ogle" w:date="2017-06-20T08:25:00Z">
        <w:r w:rsidR="00120775">
          <w:rPr>
            <w:rStyle w:val="CommentReference"/>
          </w:rPr>
          <w:commentReference w:id="4"/>
        </w:r>
      </w:ins>
      <w:ins w:id="7" w:author="Derek Ogle" w:date="2017-06-20T08:24:00Z">
        <w:r w:rsidR="00120775">
          <w:t xml:space="preserve"> Histogram of BOD amounts for private and state laboratories.</w:t>
        </w:r>
      </w:ins>
    </w:p>
    <w:p w14:paraId="65581C94" w14:textId="77777777" w:rsidR="00CD1C0E" w:rsidRDefault="005C5885" w:rsidP="005C5885">
      <w:pPr>
        <w:pStyle w:val="ListParagraph"/>
        <w:ind w:left="1440"/>
      </w:pPr>
      <w:r>
        <w:rPr>
          <w:noProof/>
        </w:rPr>
        <w:drawing>
          <wp:inline distT="0" distB="0" distL="0" distR="0" wp14:anchorId="49DDF2F3" wp14:editId="62BE35E8">
            <wp:extent cx="594360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3B1A" w14:textId="77777777" w:rsidR="00CD1C0E" w:rsidRPr="00CD1C0E" w:rsidRDefault="00CD1C0E" w:rsidP="00CD1C0E"/>
    <w:p w14:paraId="2DE1060D" w14:textId="77777777" w:rsidR="00CD1C0E" w:rsidRDefault="00CD1C0E" w:rsidP="00CD1C0E"/>
    <w:p w14:paraId="2CB1DDA4" w14:textId="77777777" w:rsidR="000A61C4" w:rsidRDefault="00CD1C0E" w:rsidP="00CD1C0E">
      <w:pPr>
        <w:pStyle w:val="ListParagraph"/>
        <w:numPr>
          <w:ilvl w:val="0"/>
          <w:numId w:val="4"/>
        </w:numPr>
        <w:jc w:val="center"/>
      </w:pPr>
      <w:r>
        <w:t xml:space="preserve"> </w:t>
      </w:r>
      <w:r w:rsidR="006B0B26">
        <w:t xml:space="preserve">The distribution of private bod measurement is symmetrical while the state is more </w:t>
      </w:r>
      <w:commentRangeStart w:id="8"/>
      <w:r w:rsidR="006B0B26">
        <w:t>left</w:t>
      </w:r>
      <w:commentRangeEnd w:id="8"/>
      <w:r w:rsidR="00120775">
        <w:rPr>
          <w:rStyle w:val="CommentReference"/>
        </w:rPr>
        <w:commentReference w:id="8"/>
      </w:r>
      <w:r w:rsidR="006B0B26">
        <w:t xml:space="preserve"> skewed with an outlier at </w:t>
      </w:r>
      <w:commentRangeStart w:id="9"/>
      <w:r w:rsidR="006B0B26">
        <w:t>80(table1)</w:t>
      </w:r>
      <w:commentRangeEnd w:id="9"/>
      <w:r w:rsidR="00120775">
        <w:rPr>
          <w:rStyle w:val="CommentReference"/>
        </w:rPr>
        <w:commentReference w:id="9"/>
      </w:r>
      <w:r w:rsidR="006B0B26">
        <w:t xml:space="preserve">. The center of distribution is 34.636 for private and 25.273 for state, both of these numbers are the mean (table 1). The dispersion is 10.452 for private and </w:t>
      </w:r>
      <w:r w:rsidR="00983057">
        <w:t xml:space="preserve">19.683 for state, both numbers were the standard deviation. </w:t>
      </w:r>
      <w:commentRangeStart w:id="10"/>
      <w:r w:rsidR="00983057">
        <w:t>I chose to</w:t>
      </w:r>
      <w:commentRangeEnd w:id="10"/>
      <w:r w:rsidR="00120775">
        <w:rPr>
          <w:rStyle w:val="CommentReference"/>
        </w:rPr>
        <w:commentReference w:id="10"/>
      </w:r>
      <w:r w:rsidR="00983057">
        <w:t xml:space="preserve"> use mean/ standard deviation because I </w:t>
      </w:r>
      <w:r w:rsidR="0004663B">
        <w:t xml:space="preserve">found it interesting comparing the two graphs </w:t>
      </w:r>
      <w:r w:rsidR="0004663B">
        <w:lastRenderedPageBreak/>
        <w:t xml:space="preserve">standard deviation because it showed the private data was more usable do to having a lower standard deviation than the state lab. </w:t>
      </w:r>
      <w:r w:rsidR="00983057">
        <w:t xml:space="preserve"> </w:t>
      </w:r>
    </w:p>
    <w:p w14:paraId="3E90B84A" w14:textId="77777777" w:rsidR="00222AE1" w:rsidRDefault="00222AE1" w:rsidP="00222AE1">
      <w:pPr>
        <w:jc w:val="center"/>
      </w:pPr>
    </w:p>
    <w:p w14:paraId="50FAD54F" w14:textId="77777777" w:rsidR="00222AE1" w:rsidRDefault="00222AE1" w:rsidP="00120775">
      <w:pPr>
        <w:pPrChange w:id="11" w:author="Derek Ogle" w:date="2017-06-20T08:25:00Z">
          <w:pPr>
            <w:jc w:val="center"/>
          </w:pPr>
        </w:pPrChange>
      </w:pPr>
      <w:commentRangeStart w:id="12"/>
      <w:r>
        <w:t>R code appendix</w:t>
      </w:r>
    </w:p>
    <w:p w14:paraId="41D61D27" w14:textId="77777777" w:rsidR="00222AE1" w:rsidRDefault="00222AE1" w:rsidP="00120775">
      <w:pPr>
        <w:pPrChange w:id="13" w:author="Derek Ogle" w:date="2017-06-20T08:25:00Z">
          <w:pPr>
            <w:jc w:val="center"/>
          </w:pPr>
        </w:pPrChange>
      </w:pPr>
      <w:proofErr w:type="gramStart"/>
      <w:r>
        <w:t>library(</w:t>
      </w:r>
      <w:proofErr w:type="spellStart"/>
      <w:proofErr w:type="gramEnd"/>
      <w:r>
        <w:t>NCStats</w:t>
      </w:r>
      <w:proofErr w:type="spellEnd"/>
      <w:r>
        <w:t>)</w:t>
      </w:r>
    </w:p>
    <w:p w14:paraId="4E2938C2" w14:textId="77777777" w:rsidR="00222AE1" w:rsidRDefault="00222AE1" w:rsidP="00120775">
      <w:pPr>
        <w:pPrChange w:id="14" w:author="Derek Ogle" w:date="2017-06-20T08:25:00Z">
          <w:pPr>
            <w:jc w:val="center"/>
          </w:pPr>
        </w:pPrChange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"~/R stuff")</w:t>
      </w:r>
    </w:p>
    <w:p w14:paraId="1E735148" w14:textId="77777777" w:rsidR="00222AE1" w:rsidRDefault="00222AE1" w:rsidP="00120775">
      <w:pPr>
        <w:pPrChange w:id="15" w:author="Derek Ogle" w:date="2017-06-20T08:25:00Z">
          <w:pPr>
            <w:jc w:val="center"/>
          </w:pPr>
        </w:pPrChange>
      </w:pPr>
      <w:proofErr w:type="spellStart"/>
      <w:proofErr w:type="gramStart"/>
      <w:r>
        <w:t>dfobj</w:t>
      </w:r>
      <w:proofErr w:type="spellEnd"/>
      <w:proofErr w:type="gramEnd"/>
      <w:r>
        <w:t>&lt;-read.csv("sampling.csv")</w:t>
      </w:r>
    </w:p>
    <w:p w14:paraId="4901F2B9" w14:textId="77777777" w:rsidR="00222AE1" w:rsidRDefault="00222AE1" w:rsidP="00120775">
      <w:pPr>
        <w:pPrChange w:id="16" w:author="Derek Ogle" w:date="2017-06-20T08:25:00Z">
          <w:pPr>
            <w:jc w:val="center"/>
          </w:pPr>
        </w:pPrChange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dfobj</w:t>
      </w:r>
      <w:proofErr w:type="spellEnd"/>
      <w:r>
        <w:t>)</w:t>
      </w:r>
    </w:p>
    <w:p w14:paraId="6AC98C8E" w14:textId="77777777" w:rsidR="00222AE1" w:rsidRDefault="00222AE1" w:rsidP="00120775">
      <w:pPr>
        <w:pPrChange w:id="17" w:author="Derek Ogle" w:date="2017-06-20T08:25:00Z">
          <w:pPr>
            <w:jc w:val="center"/>
          </w:pPr>
        </w:pPrChange>
      </w:pPr>
      <w:proofErr w:type="spellStart"/>
      <w:proofErr w:type="gramStart"/>
      <w:r>
        <w:t>headtail</w:t>
      </w:r>
      <w:proofErr w:type="spellEnd"/>
      <w:r>
        <w:t>(</w:t>
      </w:r>
      <w:proofErr w:type="spellStart"/>
      <w:proofErr w:type="gramEnd"/>
      <w:r>
        <w:t>dfobj</w:t>
      </w:r>
      <w:proofErr w:type="spellEnd"/>
      <w:r>
        <w:t>)</w:t>
      </w:r>
    </w:p>
    <w:p w14:paraId="51220C43" w14:textId="77777777" w:rsidR="00222AE1" w:rsidRDefault="00222AE1" w:rsidP="00120775">
      <w:pPr>
        <w:pPrChange w:id="18" w:author="Derek Ogle" w:date="2017-06-20T08:25:00Z">
          <w:pPr>
            <w:jc w:val="center"/>
          </w:pPr>
        </w:pPrChange>
      </w:pPr>
      <w:proofErr w:type="gramStart"/>
      <w:r>
        <w:t>Summarize(</w:t>
      </w:r>
      <w:proofErr w:type="spellStart"/>
      <w:proofErr w:type="gramEnd"/>
      <w:r>
        <w:t>bod~lab,data</w:t>
      </w:r>
      <w:proofErr w:type="spellEnd"/>
      <w:r>
        <w:t>=</w:t>
      </w:r>
      <w:proofErr w:type="spellStart"/>
      <w:r>
        <w:t>dfobj,digits</w:t>
      </w:r>
      <w:proofErr w:type="spellEnd"/>
      <w:r>
        <w:t>=3)</w:t>
      </w:r>
    </w:p>
    <w:p w14:paraId="223D36BD" w14:textId="77777777" w:rsidR="00222AE1" w:rsidRDefault="00222AE1" w:rsidP="00120775">
      <w:pPr>
        <w:pPrChange w:id="19" w:author="Derek Ogle" w:date="2017-06-20T08:25:00Z">
          <w:pPr>
            <w:jc w:val="center"/>
          </w:pPr>
        </w:pPrChange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bod~lab,data</w:t>
      </w:r>
      <w:proofErr w:type="spellEnd"/>
      <w:r>
        <w:t>=</w:t>
      </w:r>
      <w:proofErr w:type="spellStart"/>
      <w:r>
        <w:t>dfobj</w:t>
      </w:r>
      <w:proofErr w:type="spellEnd"/>
      <w:r>
        <w:t>)</w:t>
      </w:r>
      <w:commentRangeEnd w:id="12"/>
      <w:r w:rsidR="00120775">
        <w:rPr>
          <w:rStyle w:val="CommentReference"/>
        </w:rPr>
        <w:commentReference w:id="12"/>
      </w:r>
    </w:p>
    <w:p w14:paraId="2169C6AE" w14:textId="77777777" w:rsidR="00222AE1" w:rsidRDefault="00222AE1" w:rsidP="00222AE1">
      <w:pPr>
        <w:jc w:val="center"/>
      </w:pPr>
    </w:p>
    <w:p w14:paraId="71F7C8C4" w14:textId="77777777" w:rsidR="00222AE1" w:rsidRPr="00CD1C0E" w:rsidRDefault="00222AE1" w:rsidP="00222AE1">
      <w:pPr>
        <w:jc w:val="center"/>
      </w:pPr>
      <w:r w:rsidRPr="00222AE1">
        <w:t>I have neither given nor received unauthorized aid in completing this work, nor have I presented someone else's work as my own.</w:t>
      </w:r>
    </w:p>
    <w:sectPr w:rsidR="00222AE1" w:rsidRPr="00CD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6-20T08:26:00Z" w:initials="DO">
    <w:p w14:paraId="23ECA84A" w14:textId="77777777" w:rsidR="00120775" w:rsidRDefault="00120775">
      <w:pPr>
        <w:pStyle w:val="CommentText"/>
      </w:pPr>
      <w:r>
        <w:rPr>
          <w:rStyle w:val="CommentReference"/>
        </w:rPr>
        <w:annotationRef/>
      </w:r>
      <w:r>
        <w:t>7/10 (-1 for format (table/figure labels), -2 for content (see below))</w:t>
      </w:r>
    </w:p>
  </w:comment>
  <w:comment w:id="2" w:author="Derek Ogle" w:date="2017-06-20T08:24:00Z" w:initials="DO">
    <w:p w14:paraId="4900EF82" w14:textId="77777777" w:rsidR="00120775" w:rsidRDefault="00120775">
      <w:pPr>
        <w:pStyle w:val="CommentText"/>
      </w:pPr>
      <w:r>
        <w:rPr>
          <w:rStyle w:val="CommentReference"/>
        </w:rPr>
        <w:annotationRef/>
      </w:r>
      <w:r>
        <w:t>Note that you need a descriptor following the “Table 1.”</w:t>
      </w:r>
    </w:p>
  </w:comment>
  <w:comment w:id="4" w:author="Derek Ogle" w:date="2017-06-20T08:25:00Z" w:initials="DO">
    <w:p w14:paraId="43F129CA" w14:textId="77777777" w:rsidR="00120775" w:rsidRDefault="00120775">
      <w:pPr>
        <w:pStyle w:val="CommentText"/>
      </w:pPr>
      <w:r>
        <w:rPr>
          <w:rStyle w:val="CommentReference"/>
        </w:rPr>
        <w:annotationRef/>
      </w:r>
      <w:r>
        <w:t>Note that you need a description following the “Figure 1.” Also note that figure labels go BELOW the figure, whereas table labels go ABOVE the table.</w:t>
      </w:r>
    </w:p>
  </w:comment>
  <w:comment w:id="8" w:author="Derek Ogle" w:date="2017-06-20T08:21:00Z" w:initials="DO">
    <w:p w14:paraId="15DD02E0" w14:textId="77777777" w:rsidR="00120775" w:rsidRDefault="00120775">
      <w:pPr>
        <w:pStyle w:val="CommentText"/>
      </w:pPr>
      <w:r>
        <w:rPr>
          <w:rStyle w:val="CommentReference"/>
        </w:rPr>
        <w:annotationRef/>
      </w:r>
      <w:r>
        <w:t>Right-skewed …. The “tail” is to the right.</w:t>
      </w:r>
    </w:p>
  </w:comment>
  <w:comment w:id="9" w:author="Derek Ogle" w:date="2017-06-20T08:21:00Z" w:initials="DO">
    <w:p w14:paraId="5AC412B5" w14:textId="77777777" w:rsidR="00120775" w:rsidRDefault="00120775">
      <w:pPr>
        <w:pStyle w:val="CommentText"/>
      </w:pPr>
      <w:r>
        <w:rPr>
          <w:rStyle w:val="CommentReference"/>
        </w:rPr>
        <w:annotationRef/>
      </w:r>
      <w:r>
        <w:t>Look closely at your Table 1. The max is 71, not 80.</w:t>
      </w:r>
    </w:p>
  </w:comment>
  <w:comment w:id="10" w:author="Derek Ogle" w:date="2017-06-20T08:22:00Z" w:initials="DO">
    <w:p w14:paraId="2F0E8099" w14:textId="77777777" w:rsidR="00120775" w:rsidRDefault="00120775">
      <w:pPr>
        <w:pStyle w:val="CommentText"/>
      </w:pPr>
      <w:r>
        <w:rPr>
          <w:rStyle w:val="CommentReference"/>
        </w:rPr>
        <w:annotationRef/>
      </w:r>
      <w:r>
        <w:t>Note that you choose mean/</w:t>
      </w:r>
      <w:proofErr w:type="spellStart"/>
      <w:r>
        <w:t>sd</w:t>
      </w:r>
      <w:proofErr w:type="spellEnd"/>
      <w:r>
        <w:t xml:space="preserve"> or median/IQR based on the shape and outliers. If there are outliers or the distribution is strongly skewed then you use the median/IQR. If there are not outliers and the distribution is not strongly skewed then you use the mean/sd. So you should have used the mean/</w:t>
      </w:r>
      <w:proofErr w:type="spellStart"/>
      <w:r>
        <w:t>sd</w:t>
      </w:r>
      <w:proofErr w:type="spellEnd"/>
      <w:r>
        <w:t xml:space="preserve"> for the private lab and the median/IQR for the state lab.</w:t>
      </w:r>
    </w:p>
  </w:comment>
  <w:comment w:id="12" w:author="Derek Ogle" w:date="2017-06-20T08:26:00Z" w:initials="DO">
    <w:p w14:paraId="5A683510" w14:textId="77777777" w:rsidR="00120775" w:rsidRDefault="00120775">
      <w:pPr>
        <w:pStyle w:val="CommentText"/>
      </w:pPr>
      <w:r>
        <w:rPr>
          <w:rStyle w:val="CommentReference"/>
        </w:rPr>
        <w:annotationRef/>
      </w:r>
      <w:r>
        <w:t>Don’t center your R Appendix.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ECA84A" w15:done="0"/>
  <w15:commentEx w15:paraId="4900EF82" w15:done="0"/>
  <w15:commentEx w15:paraId="43F129CA" w15:done="0"/>
  <w15:commentEx w15:paraId="15DD02E0" w15:done="0"/>
  <w15:commentEx w15:paraId="5AC412B5" w15:done="0"/>
  <w15:commentEx w15:paraId="2F0E8099" w15:done="0"/>
  <w15:commentEx w15:paraId="5A6835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5243"/>
    <w:multiLevelType w:val="hybridMultilevel"/>
    <w:tmpl w:val="5BD8D1F0"/>
    <w:lvl w:ilvl="0" w:tplc="CF6E541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20AC"/>
    <w:multiLevelType w:val="hybridMultilevel"/>
    <w:tmpl w:val="379E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0527C"/>
    <w:multiLevelType w:val="hybridMultilevel"/>
    <w:tmpl w:val="EE7CA2EA"/>
    <w:lvl w:ilvl="0" w:tplc="CF6E541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EC407F"/>
    <w:multiLevelType w:val="hybridMultilevel"/>
    <w:tmpl w:val="2ED0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C4"/>
    <w:rsid w:val="0004663B"/>
    <w:rsid w:val="000A61C4"/>
    <w:rsid w:val="000F4C4F"/>
    <w:rsid w:val="00120775"/>
    <w:rsid w:val="00222AE1"/>
    <w:rsid w:val="002E01E9"/>
    <w:rsid w:val="005C5885"/>
    <w:rsid w:val="006B0B26"/>
    <w:rsid w:val="00983057"/>
    <w:rsid w:val="00CD1C0E"/>
    <w:rsid w:val="00E2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477"/>
  <w15:chartTrackingRefBased/>
  <w15:docId w15:val="{41D31FAF-C80E-4EA0-8E07-5FECC16A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07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7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7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7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7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2017-06-20T13:27:00Z</dcterms:created>
  <dcterms:modified xsi:type="dcterms:W3CDTF">2017-06-20T13:27:00Z</dcterms:modified>
</cp:coreProperties>
</file>
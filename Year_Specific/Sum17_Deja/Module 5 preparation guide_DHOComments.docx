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28C87" w14:textId="77777777" w:rsidR="00573326" w:rsidRDefault="00573326">
      <w:r>
        <w:t xml:space="preserve">Module 5 preparation guide </w:t>
      </w:r>
    </w:p>
    <w:p w14:paraId="2325D862" w14:textId="77777777" w:rsidR="00573326" w:rsidRDefault="00573326">
      <w:r>
        <w:t>Mason Deja</w:t>
      </w:r>
    </w:p>
    <w:p w14:paraId="7DEAEA0F" w14:textId="77777777" w:rsidR="00573326" w:rsidRDefault="00573326">
      <w:r>
        <w:t>6/18/2017</w:t>
      </w:r>
    </w:p>
    <w:p w14:paraId="38224613" w14:textId="77777777" w:rsidR="00373107" w:rsidRDefault="008E412E" w:rsidP="00573326">
      <w:pPr>
        <w:pStyle w:val="ListParagraph"/>
        <w:ind w:left="768"/>
      </w:pPr>
    </w:p>
    <w:p w14:paraId="15E70DDD" w14:textId="77777777" w:rsidR="00573326" w:rsidRDefault="00573326" w:rsidP="00573326">
      <w:pPr>
        <w:pStyle w:val="ListParagraph"/>
        <w:ind w:left="768"/>
      </w:pPr>
    </w:p>
    <w:p w14:paraId="5C0B8B49" w14:textId="77777777" w:rsidR="00573326" w:rsidRDefault="00573326" w:rsidP="00573326">
      <w:pPr>
        <w:pStyle w:val="ListParagraph"/>
        <w:numPr>
          <w:ilvl w:val="0"/>
          <w:numId w:val="2"/>
        </w:numPr>
      </w:pPr>
      <w:r>
        <w:t>Mean</w:t>
      </w:r>
      <w:r w:rsidR="00F40657">
        <w:t>, median and mode</w:t>
      </w:r>
      <w:r>
        <w:t xml:space="preserve"> are the measures of center.</w:t>
      </w:r>
    </w:p>
    <w:p w14:paraId="41EB4B9B" w14:textId="77777777" w:rsidR="00573326" w:rsidRDefault="00573326" w:rsidP="00573326">
      <w:pPr>
        <w:pStyle w:val="ListParagraph"/>
        <w:numPr>
          <w:ilvl w:val="0"/>
          <w:numId w:val="2"/>
        </w:numPr>
      </w:pPr>
      <w:r>
        <w:t>Mode is the value that shows up the most in the data set</w:t>
      </w:r>
    </w:p>
    <w:p w14:paraId="7AC05C36" w14:textId="77777777" w:rsidR="00573326" w:rsidRDefault="00573326" w:rsidP="00573326">
      <w:pPr>
        <w:pStyle w:val="ListParagraph"/>
        <w:numPr>
          <w:ilvl w:val="0"/>
          <w:numId w:val="2"/>
        </w:numPr>
      </w:pPr>
      <w:r>
        <w:t>Bimodal is when data sets have two values or classes</w:t>
      </w:r>
      <w:ins w:id="0" w:author="Derek Ogle" w:date="2017-06-20T08:07:00Z">
        <w:r w:rsidR="00834EF7">
          <w:t xml:space="preserve"> are most common</w:t>
        </w:r>
      </w:ins>
      <w:r>
        <w:t>.</w:t>
      </w:r>
    </w:p>
    <w:p w14:paraId="409E7AD4" w14:textId="77777777" w:rsidR="00573326" w:rsidRDefault="00573326" w:rsidP="00573326">
      <w:pPr>
        <w:pStyle w:val="ListParagraph"/>
        <w:numPr>
          <w:ilvl w:val="0"/>
          <w:numId w:val="2"/>
        </w:numPr>
      </w:pPr>
      <w:r>
        <w:t xml:space="preserve">Median is the value of the individual in the position that splits the list into two equal sized </w:t>
      </w:r>
      <w:r w:rsidR="00784F41">
        <w:t>half’s</w:t>
      </w:r>
      <w:r w:rsidR="00F25A82">
        <w:t>.</w:t>
      </w:r>
    </w:p>
    <w:p w14:paraId="1ADAF08F" w14:textId="77777777" w:rsidR="00F60C7A" w:rsidRDefault="00F60C7A" w:rsidP="00573326">
      <w:pPr>
        <w:pStyle w:val="ListParagraph"/>
        <w:numPr>
          <w:ilvl w:val="0"/>
          <w:numId w:val="2"/>
        </w:numPr>
      </w:pPr>
      <w:r>
        <w:t xml:space="preserve">Arithmetic is the study of </w:t>
      </w:r>
      <w:commentRangeStart w:id="1"/>
      <w:r>
        <w:t>numbers</w:t>
      </w:r>
      <w:commentRangeEnd w:id="1"/>
      <w:r w:rsidR="00834EF7">
        <w:rPr>
          <w:rStyle w:val="CommentReference"/>
        </w:rPr>
        <w:commentReference w:id="1"/>
      </w:r>
    </w:p>
    <w:p w14:paraId="5C4B53BF" w14:textId="77777777" w:rsidR="00F25A82" w:rsidRPr="00F25A82" w:rsidRDefault="00F25A82" w:rsidP="00573326">
      <w:pPr>
        <w:pStyle w:val="ListParagraph"/>
        <w:numPr>
          <w:ilvl w:val="0"/>
          <w:numId w:val="2"/>
        </w:numPr>
      </w:pPr>
      <w:r>
        <w:rPr>
          <w:lang w:val="en"/>
        </w:rPr>
        <w:t xml:space="preserve">  2,3,3,4,6,8,8 median</w:t>
      </w:r>
      <w:r w:rsidR="00F40657">
        <w:rPr>
          <w:lang w:val="en"/>
        </w:rPr>
        <w:t>=4</w:t>
      </w:r>
      <w:r>
        <w:rPr>
          <w:lang w:val="en"/>
        </w:rPr>
        <w:t xml:space="preserve"> mean=4.86</w:t>
      </w:r>
    </w:p>
    <w:p w14:paraId="50D8B042" w14:textId="77777777" w:rsidR="00F25A82" w:rsidRPr="00F40657" w:rsidRDefault="00F40657" w:rsidP="00573326">
      <w:pPr>
        <w:pStyle w:val="ListParagraph"/>
        <w:numPr>
          <w:ilvl w:val="0"/>
          <w:numId w:val="2"/>
        </w:numPr>
      </w:pPr>
      <w:r>
        <w:rPr>
          <w:lang w:val="en"/>
        </w:rPr>
        <w:t xml:space="preserve"> 2,3,3,4,6,8,8,9 median= </w:t>
      </w:r>
      <w:commentRangeStart w:id="2"/>
      <w:r>
        <w:rPr>
          <w:lang w:val="en"/>
        </w:rPr>
        <w:t>2.5</w:t>
      </w:r>
      <w:commentRangeEnd w:id="2"/>
      <w:r w:rsidR="00834EF7">
        <w:rPr>
          <w:rStyle w:val="CommentReference"/>
        </w:rPr>
        <w:commentReference w:id="2"/>
      </w:r>
      <w:r>
        <w:rPr>
          <w:lang w:val="en"/>
        </w:rPr>
        <w:t xml:space="preserve"> mean=5.37</w:t>
      </w:r>
    </w:p>
    <w:p w14:paraId="23EEC712" w14:textId="77777777" w:rsidR="00F40657" w:rsidRDefault="00F40657" w:rsidP="00F40657">
      <w:pPr>
        <w:pStyle w:val="ListParagraph"/>
        <w:numPr>
          <w:ilvl w:val="0"/>
          <w:numId w:val="2"/>
        </w:numPr>
      </w:pPr>
      <w:r w:rsidRPr="00F40657">
        <w:t>Three measures of dispersion are the inter-quartile range, standard deviation, and range</w:t>
      </w:r>
    </w:p>
    <w:p w14:paraId="1A57B104" w14:textId="77777777" w:rsidR="00F40657" w:rsidRDefault="00F40657" w:rsidP="00F40657">
      <w:pPr>
        <w:pStyle w:val="ListParagraph"/>
        <w:numPr>
          <w:ilvl w:val="0"/>
          <w:numId w:val="2"/>
        </w:numPr>
      </w:pPr>
      <w:r>
        <w:t xml:space="preserve">The range is the </w:t>
      </w:r>
      <w:r w:rsidR="00FC0370">
        <w:t>difference</w:t>
      </w:r>
      <w:r>
        <w:t xml:space="preserve"> between the maximum and minimum values in the data.</w:t>
      </w:r>
    </w:p>
    <w:p w14:paraId="312EB820" w14:textId="77777777" w:rsidR="00FC0370" w:rsidRDefault="00FC0370" w:rsidP="00F40657">
      <w:pPr>
        <w:pStyle w:val="ListParagraph"/>
        <w:numPr>
          <w:ilvl w:val="0"/>
          <w:numId w:val="2"/>
        </w:numPr>
      </w:pPr>
      <w:r>
        <w:t>Q1 is the median of the lower half of the data, the median is Q2 and IQR is the difference between Q3 and Q1</w:t>
      </w:r>
      <w:ins w:id="3" w:author="Derek Ogle" w:date="2017-06-20T08:10:00Z">
        <w:r w:rsidR="00834EF7">
          <w:t>, and Q3 is the median of the upper half of the data</w:t>
        </w:r>
      </w:ins>
      <w:r>
        <w:t>.</w:t>
      </w:r>
    </w:p>
    <w:p w14:paraId="685A7D03" w14:textId="77777777" w:rsidR="00FC0370" w:rsidRDefault="00087FCF" w:rsidP="00F40657">
      <w:pPr>
        <w:pStyle w:val="ListParagraph"/>
        <w:numPr>
          <w:ilvl w:val="0"/>
          <w:numId w:val="2"/>
        </w:numPr>
      </w:pPr>
      <w:r>
        <w:t>The steps are 1)compute the sample mean,2)</w:t>
      </w:r>
      <w:r w:rsidR="00DD382E">
        <w:t>find the difference between values and the mean, 3) square each difference, 4) add together all the squared differences, 5) divide this sum by n-1 and square root the result from the previous step to get s.</w:t>
      </w:r>
    </w:p>
    <w:p w14:paraId="727AD0AD" w14:textId="77777777" w:rsidR="00FC0370" w:rsidRDefault="00840CF6" w:rsidP="00F40657">
      <w:pPr>
        <w:pStyle w:val="ListParagraph"/>
        <w:numPr>
          <w:ilvl w:val="0"/>
          <w:numId w:val="2"/>
        </w:numPr>
      </w:pPr>
      <w:r>
        <w:t>Approximately 1</w:t>
      </w:r>
    </w:p>
    <w:p w14:paraId="6CA46EF6" w14:textId="77777777" w:rsidR="00FC0370" w:rsidRDefault="00840CF6" w:rsidP="00F40657">
      <w:pPr>
        <w:pStyle w:val="ListParagraph"/>
        <w:numPr>
          <w:ilvl w:val="0"/>
          <w:numId w:val="2"/>
        </w:numPr>
      </w:pPr>
      <w:r>
        <w:t>Standard deviation=</w:t>
      </w:r>
      <w:r w:rsidR="00BB3855">
        <w:t>1.44</w:t>
      </w:r>
    </w:p>
    <w:p w14:paraId="7B41C5C8" w14:textId="77777777" w:rsidR="00F60C7A" w:rsidRDefault="00F60C7A" w:rsidP="00F40657">
      <w:pPr>
        <w:pStyle w:val="ListParagraph"/>
        <w:numPr>
          <w:ilvl w:val="0"/>
          <w:numId w:val="2"/>
        </w:numPr>
      </w:pPr>
    </w:p>
    <w:p w14:paraId="254D7195" w14:textId="77777777" w:rsidR="00F60C7A" w:rsidRDefault="00F60C7A" w:rsidP="00F40657">
      <w:pPr>
        <w:pStyle w:val="ListParagraph"/>
        <w:numPr>
          <w:ilvl w:val="0"/>
          <w:numId w:val="2"/>
        </w:numPr>
      </w:pPr>
      <w:r>
        <w:t xml:space="preserve">On a histogram the x-axis is </w:t>
      </w:r>
      <w:ins w:id="4" w:author="Derek Ogle" w:date="2017-06-20T08:11:00Z">
        <w:r w:rsidR="00834EF7">
          <w:t xml:space="preserve">classes or bins of </w:t>
        </w:r>
      </w:ins>
      <w:r>
        <w:t>the value of the quantitative variable and the y-axis is the frequency of</w:t>
      </w:r>
      <w:del w:id="5" w:author="Derek Ogle" w:date="2017-06-20T08:11:00Z">
        <w:r w:rsidDel="00834EF7">
          <w:delText xml:space="preserve"> the</w:delText>
        </w:r>
      </w:del>
      <w:r>
        <w:t xml:space="preserve"> individual</w:t>
      </w:r>
      <w:ins w:id="6" w:author="Derek Ogle" w:date="2017-06-20T08:11:00Z">
        <w:r w:rsidR="00834EF7">
          <w:t>s in the classes or bins</w:t>
        </w:r>
      </w:ins>
      <w:r>
        <w:t>.</w:t>
      </w:r>
    </w:p>
    <w:p w14:paraId="270B3892" w14:textId="77777777" w:rsidR="00F60C7A" w:rsidRDefault="00F60C7A" w:rsidP="00F40657">
      <w:pPr>
        <w:pStyle w:val="ListParagraph"/>
        <w:numPr>
          <w:ilvl w:val="0"/>
          <w:numId w:val="2"/>
        </w:numPr>
      </w:pPr>
      <w:r>
        <w:t>Eight to ten bars are ideal in a histogram</w:t>
      </w:r>
    </w:p>
    <w:p w14:paraId="748611E7" w14:textId="77777777" w:rsidR="00F60C7A" w:rsidRDefault="00F60C7A" w:rsidP="00F40657">
      <w:pPr>
        <w:pStyle w:val="ListParagraph"/>
        <w:numPr>
          <w:ilvl w:val="0"/>
          <w:numId w:val="2"/>
        </w:numPr>
      </w:pPr>
      <w:commentRangeStart w:id="7"/>
      <w:r>
        <w:t>Five numbers</w:t>
      </w:r>
      <w:commentRangeEnd w:id="7"/>
      <w:r w:rsidR="008E412E">
        <w:rPr>
          <w:rStyle w:val="CommentReference"/>
        </w:rPr>
        <w:commentReference w:id="7"/>
      </w:r>
      <w:r>
        <w:t xml:space="preserve"> make up a box plot</w:t>
      </w:r>
    </w:p>
    <w:p w14:paraId="5669B517" w14:textId="77777777" w:rsidR="00F60C7A" w:rsidRDefault="00784F41" w:rsidP="00F40657">
      <w:pPr>
        <w:pStyle w:val="ListParagraph"/>
        <w:numPr>
          <w:ilvl w:val="0"/>
          <w:numId w:val="2"/>
        </w:numPr>
      </w:pPr>
      <w:proofErr w:type="gramStart"/>
      <w:r>
        <w:t>Summarize(</w:t>
      </w:r>
      <w:proofErr w:type="gramEnd"/>
      <w:r>
        <w:t>)</w:t>
      </w:r>
      <w:ins w:id="8" w:author="Derek Ogle" w:date="2017-06-20T08:12:00Z">
        <w:r w:rsidR="008E412E">
          <w:t xml:space="preserve"> </w:t>
        </w:r>
      </w:ins>
      <w:r w:rsidRPr="00784F41">
        <w:rPr>
          <w:lang w:val="en"/>
        </w:rPr>
        <w:t>is used to compute the mean, median, standard deviation, IQR, and range?</w:t>
      </w:r>
    </w:p>
    <w:p w14:paraId="30551C08" w14:textId="77777777" w:rsidR="00F60C7A" w:rsidRDefault="008E412E" w:rsidP="00F40657">
      <w:pPr>
        <w:pStyle w:val="ListParagraph"/>
        <w:numPr>
          <w:ilvl w:val="0"/>
          <w:numId w:val="2"/>
        </w:numPr>
      </w:pPr>
      <w:proofErr w:type="spellStart"/>
      <w:ins w:id="9" w:author="Derek Ogle" w:date="2017-06-20T08:12:00Z">
        <w:r>
          <w:t>h</w:t>
        </w:r>
      </w:ins>
      <w:del w:id="10" w:author="Derek Ogle" w:date="2017-06-20T08:12:00Z">
        <w:r w:rsidR="00F60C7A" w:rsidDel="008E412E">
          <w:delText>H</w:delText>
        </w:r>
      </w:del>
      <w:r w:rsidR="00F60C7A">
        <w:t>ist</w:t>
      </w:r>
      <w:proofErr w:type="spellEnd"/>
      <w:r w:rsidR="00F60C7A">
        <w:t>() is used to construct a histogram</w:t>
      </w:r>
    </w:p>
    <w:p w14:paraId="4C212F3B" w14:textId="77777777" w:rsidR="00784F41" w:rsidRDefault="00784F41" w:rsidP="00784F41">
      <w:pPr>
        <w:pStyle w:val="ListParagraph"/>
        <w:numPr>
          <w:ilvl w:val="0"/>
          <w:numId w:val="2"/>
        </w:numPr>
      </w:pPr>
      <w:proofErr w:type="spellStart"/>
      <w:proofErr w:type="gramStart"/>
      <w:r w:rsidRPr="00784F41">
        <w:rPr>
          <w:lang w:val="en"/>
        </w:rPr>
        <w:t>x¯</w:t>
      </w:r>
      <w:r>
        <w:rPr>
          <w:lang w:val="en"/>
        </w:rPr>
        <w:t>is</w:t>
      </w:r>
      <w:proofErr w:type="spellEnd"/>
      <w:proofErr w:type="gramEnd"/>
      <w:r>
        <w:rPr>
          <w:lang w:val="en"/>
        </w:rPr>
        <w:t xml:space="preserve"> sample mean,</w:t>
      </w:r>
      <w:r w:rsidRPr="00784F41">
        <w:rPr>
          <w:rFonts w:ascii="Lora" w:hAnsi="Lora" w:cs="Helvetica"/>
          <w:b/>
          <w:bCs/>
          <w:color w:val="404040"/>
          <w:sz w:val="27"/>
          <w:szCs w:val="27"/>
          <w:lang w:val="en"/>
        </w:rPr>
        <w:t xml:space="preserve"> </w:t>
      </w:r>
      <w:r w:rsidRPr="00784F41">
        <w:rPr>
          <w:b/>
          <w:bCs/>
          <w:lang w:val="en"/>
        </w:rPr>
        <w:t>μ</w:t>
      </w:r>
      <w:r>
        <w:rPr>
          <w:b/>
          <w:bCs/>
          <w:lang w:val="en"/>
        </w:rPr>
        <w:t xml:space="preserve"> </w:t>
      </w:r>
      <w:r>
        <w:rPr>
          <w:bCs/>
          <w:lang w:val="en"/>
        </w:rPr>
        <w:t xml:space="preserve">is population mean, </w:t>
      </w:r>
      <w:ins w:id="11" w:author="Derek Ogle" w:date="2017-06-20T08:12:00Z">
        <w:r w:rsidR="008E412E">
          <w:rPr>
            <w:bCs/>
            <w:lang w:val="en"/>
          </w:rPr>
          <w:t>s</w:t>
        </w:r>
      </w:ins>
      <w:bookmarkStart w:id="12" w:name="_GoBack"/>
      <w:bookmarkEnd w:id="12"/>
      <w:del w:id="13" w:author="Derek Ogle" w:date="2017-06-20T08:12:00Z">
        <w:r w:rsidDel="008E412E">
          <w:rPr>
            <w:bCs/>
            <w:lang w:val="en"/>
          </w:rPr>
          <w:delText>S</w:delText>
        </w:r>
      </w:del>
      <w:r>
        <w:rPr>
          <w:bCs/>
          <w:lang w:val="en"/>
        </w:rPr>
        <w:t xml:space="preserve"> is sample standard deviation and </w:t>
      </w:r>
      <w:r w:rsidRPr="00784F41">
        <w:rPr>
          <w:bCs/>
          <w:lang w:val="en"/>
        </w:rPr>
        <w:t>σ</w:t>
      </w:r>
      <w:r>
        <w:rPr>
          <w:bCs/>
          <w:lang w:val="en"/>
        </w:rPr>
        <w:t xml:space="preserve"> is population standard deviation.   </w:t>
      </w:r>
    </w:p>
    <w:p w14:paraId="301DB97C" w14:textId="77777777" w:rsidR="00F60C7A" w:rsidRDefault="00F60C7A" w:rsidP="00784F41">
      <w:pPr>
        <w:pStyle w:val="ListParagraph"/>
        <w:ind w:left="1488"/>
      </w:pPr>
    </w:p>
    <w:sectPr w:rsidR="00F6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6-20T08:07:00Z" w:initials="DO">
    <w:p w14:paraId="5DB9C594" w14:textId="77777777" w:rsidR="00834EF7" w:rsidRDefault="00834EF7">
      <w:pPr>
        <w:pStyle w:val="CommentText"/>
      </w:pPr>
      <w:r>
        <w:rPr>
          <w:rStyle w:val="CommentReference"/>
        </w:rPr>
        <w:annotationRef/>
      </w:r>
      <w:r>
        <w:t>Arithmetic mean is just a fancy way to say mean or average.</w:t>
      </w:r>
    </w:p>
  </w:comment>
  <w:comment w:id="2" w:author="Derek Ogle" w:date="2017-06-20T08:08:00Z" w:initials="DO">
    <w:p w14:paraId="3ADDA3D8" w14:textId="77777777" w:rsidR="00834EF7" w:rsidRDefault="00834EF7">
      <w:pPr>
        <w:pStyle w:val="CommentText"/>
      </w:pPr>
      <w:r>
        <w:rPr>
          <w:rStyle w:val="CommentReference"/>
        </w:rPr>
        <w:annotationRef/>
      </w:r>
      <w:r>
        <w:t>Should be 5 … the average of the 4 and 6.</w:t>
      </w:r>
    </w:p>
  </w:comment>
  <w:comment w:id="7" w:author="Derek Ogle" w:date="2017-06-20T08:11:00Z" w:initials="DO">
    <w:p w14:paraId="63E37094" w14:textId="77777777" w:rsidR="008E412E" w:rsidRDefault="008E412E">
      <w:pPr>
        <w:pStyle w:val="CommentText"/>
      </w:pPr>
      <w:r>
        <w:rPr>
          <w:rStyle w:val="CommentReference"/>
        </w:rPr>
        <w:annotationRef/>
      </w:r>
      <w:r>
        <w:t>Which five numbers === min, Q1, median, Q3, max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9C594" w15:done="0"/>
  <w15:commentEx w15:paraId="3ADDA3D8" w15:done="0"/>
  <w15:commentEx w15:paraId="63E370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r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B6780"/>
    <w:multiLevelType w:val="hybridMultilevel"/>
    <w:tmpl w:val="EF58B10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6C9C60E6"/>
    <w:multiLevelType w:val="hybridMultilevel"/>
    <w:tmpl w:val="3FFC1E34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26"/>
    <w:rsid w:val="00087FCF"/>
    <w:rsid w:val="000F4C4F"/>
    <w:rsid w:val="002E01E9"/>
    <w:rsid w:val="00573326"/>
    <w:rsid w:val="00784F41"/>
    <w:rsid w:val="00834EF7"/>
    <w:rsid w:val="00840CF6"/>
    <w:rsid w:val="008E412E"/>
    <w:rsid w:val="00BB3855"/>
    <w:rsid w:val="00DD382E"/>
    <w:rsid w:val="00F25A82"/>
    <w:rsid w:val="00F40657"/>
    <w:rsid w:val="00F60C7A"/>
    <w:rsid w:val="00F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4478"/>
  <w15:chartTrackingRefBased/>
  <w15:docId w15:val="{4743A128-6A20-47FD-9C64-60B50578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E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2017-06-20T13:12:00Z</dcterms:created>
  <dcterms:modified xsi:type="dcterms:W3CDTF">2017-06-20T13:12:00Z</dcterms:modified>
</cp:coreProperties>
</file>
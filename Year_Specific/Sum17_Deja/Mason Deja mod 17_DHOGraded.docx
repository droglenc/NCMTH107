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728C7" w14:textId="77777777" w:rsidR="00373107" w:rsidRDefault="003A4F34"/>
    <w:p w14:paraId="1E24473E" w14:textId="77777777" w:rsidR="00C31DCC" w:rsidRDefault="00300830">
      <w:commentRangeStart w:id="0"/>
      <w:r>
        <w:t>Module 17</w:t>
      </w:r>
      <w:commentRangeEnd w:id="0"/>
      <w:r w:rsidR="001E79D6">
        <w:rPr>
          <w:rStyle w:val="CommentReference"/>
        </w:rPr>
        <w:commentReference w:id="0"/>
      </w:r>
      <w:r>
        <w:t xml:space="preserve"> </w:t>
      </w:r>
      <w:r w:rsidR="00C31DCC">
        <w:t>Homework</w:t>
      </w:r>
    </w:p>
    <w:p w14:paraId="70CDCD0B" w14:textId="77777777" w:rsidR="00C31DCC" w:rsidRDefault="00C31DCC">
      <w:r>
        <w:t>Mason Deja</w:t>
      </w:r>
    </w:p>
    <w:p w14:paraId="22400FB1" w14:textId="77777777" w:rsidR="00C31DCC" w:rsidRDefault="00C31DCC">
      <w:r>
        <w:t>8/8/2017</w:t>
      </w:r>
    </w:p>
    <w:p w14:paraId="0EA6B3F9" w14:textId="77777777" w:rsidR="00C31DCC" w:rsidRDefault="00C31DCC" w:rsidP="00B22211"/>
    <w:p w14:paraId="2C53138D" w14:textId="77777777" w:rsidR="00891163" w:rsidRDefault="00B22211" w:rsidP="00B22211">
      <w:pPr>
        <w:ind w:left="360"/>
        <w:jc w:val="center"/>
      </w:pPr>
      <w:r w:rsidRPr="00B22211">
        <w:t>Acid Rain in Shenandoah National Park</w:t>
      </w:r>
    </w:p>
    <w:p w14:paraId="0A21D5A1" w14:textId="77777777" w:rsidR="00B22211" w:rsidRDefault="00B22211" w:rsidP="00B22211">
      <w:pPr>
        <w:ind w:left="360"/>
        <w:jc w:val="center"/>
      </w:pPr>
    </w:p>
    <w:p w14:paraId="4F0D26F4" w14:textId="77777777" w:rsidR="00B22211" w:rsidRDefault="00B22211" w:rsidP="00B22211">
      <w:pPr>
        <w:pStyle w:val="ListParagraph"/>
        <w:numPr>
          <w:ilvl w:val="0"/>
          <w:numId w:val="2"/>
        </w:numPr>
      </w:pPr>
      <w:r w:rsidRPr="00B22211">
        <w:t>α</w:t>
      </w:r>
      <w:r>
        <w:t>=0.01</w:t>
      </w:r>
    </w:p>
    <w:p w14:paraId="469C3196" w14:textId="77777777" w:rsidR="00B22211" w:rsidRDefault="00B22211" w:rsidP="00B22211">
      <w:pPr>
        <w:pStyle w:val="ListParagraph"/>
        <w:numPr>
          <w:ilvl w:val="0"/>
          <w:numId w:val="2"/>
        </w:numPr>
      </w:pPr>
      <w:r>
        <w:t>Ho:</w:t>
      </w:r>
      <w:r w:rsidRPr="00B22211">
        <w:t xml:space="preserve"> µ</w:t>
      </w:r>
      <w:r>
        <w:t>=5.6 vs HA</w:t>
      </w:r>
      <w:ins w:id="2" w:author="Derek Ogle" w:date="2017-08-11T08:03:00Z">
        <w:r w:rsidR="001E79D6" w:rsidRPr="001E79D6">
          <w:t xml:space="preserve"> </w:t>
        </w:r>
        <w:r w:rsidR="001E79D6" w:rsidRPr="00B22211">
          <w:t>µ</w:t>
        </w:r>
        <w:r w:rsidR="001E79D6">
          <w:t xml:space="preserve"> </w:t>
        </w:r>
        <w:commentRangeStart w:id="3"/>
        <w:r w:rsidR="001E79D6">
          <w:t>&lt;</w:t>
        </w:r>
        <w:commentRangeEnd w:id="3"/>
        <w:r w:rsidR="001E79D6">
          <w:rPr>
            <w:rStyle w:val="CommentReference"/>
          </w:rPr>
          <w:commentReference w:id="3"/>
        </w:r>
      </w:ins>
      <w:del w:id="4" w:author="Derek Ogle" w:date="2017-08-11T08:03:00Z">
        <w:r w:rsidDel="001E79D6">
          <w:delText>&gt;</w:delText>
        </w:r>
      </w:del>
      <w:r>
        <w:t xml:space="preserve">5.6. </w:t>
      </w:r>
      <w:r w:rsidR="00237849">
        <w:t xml:space="preserve">Where </w:t>
      </w:r>
      <w:r w:rsidR="00237849" w:rsidRPr="00B22211">
        <w:t>µ</w:t>
      </w:r>
      <w:r>
        <w:t xml:space="preserve"> is mean </w:t>
      </w:r>
      <w:proofErr w:type="spellStart"/>
      <w:r w:rsidR="000B2CCD">
        <w:t>ph</w:t>
      </w:r>
      <w:proofErr w:type="spellEnd"/>
      <w:r w:rsidR="000B2CCD">
        <w:t xml:space="preserve"> in Shenandoah National Park.</w:t>
      </w:r>
    </w:p>
    <w:p w14:paraId="71272440" w14:textId="77777777" w:rsidR="00B22211" w:rsidRDefault="00B22211" w:rsidP="00B22211">
      <w:pPr>
        <w:pStyle w:val="ListParagraph"/>
        <w:numPr>
          <w:ilvl w:val="0"/>
          <w:numId w:val="2"/>
        </w:numPr>
      </w:pPr>
      <w:r>
        <w:t>1-sample t-Test is required (</w:t>
      </w:r>
      <w:proofErr w:type="spellStart"/>
      <w:r>
        <w:t>i</w:t>
      </w:r>
      <w:proofErr w:type="spellEnd"/>
      <w:r>
        <w:t xml:space="preserve">) quantitative variable (pH) was measured, (ii) individuals for one population (pH levels for Shenandoah National </w:t>
      </w:r>
      <w:r w:rsidR="00237849">
        <w:t>P</w:t>
      </w:r>
      <w:r>
        <w:t>ark, (iii) σ is unknown.</w:t>
      </w:r>
    </w:p>
    <w:p w14:paraId="05A6A683" w14:textId="77777777" w:rsidR="00B22211" w:rsidRDefault="00B22211" w:rsidP="00B22211">
      <w:pPr>
        <w:pStyle w:val="ListParagraph"/>
        <w:numPr>
          <w:ilvl w:val="0"/>
          <w:numId w:val="2"/>
        </w:numPr>
      </w:pPr>
      <w:r>
        <w:t xml:space="preserve">The </w:t>
      </w:r>
      <w:r w:rsidR="001E1784">
        <w:t xml:space="preserve">data appears to be part of </w:t>
      </w:r>
      <w:r w:rsidR="00237849">
        <w:t>an</w:t>
      </w:r>
      <w:r w:rsidR="001E1784">
        <w:t xml:space="preserve"> observational study with no implied randomization.</w:t>
      </w:r>
    </w:p>
    <w:p w14:paraId="654E9B6C" w14:textId="77777777" w:rsidR="001E1784" w:rsidRDefault="001E1784" w:rsidP="001E1784">
      <w:pPr>
        <w:pStyle w:val="ListParagraph"/>
        <w:numPr>
          <w:ilvl w:val="0"/>
          <w:numId w:val="2"/>
        </w:numPr>
      </w:pPr>
      <w:r>
        <w:t>90</w:t>
      </w:r>
      <w:r w:rsidRPr="001E1784">
        <w:t>≥</w:t>
      </w:r>
      <w:ins w:id="5" w:author="Derek Ogle" w:date="2017-08-11T08:04:00Z">
        <w:r w:rsidR="001E79D6">
          <w:t>4</w:t>
        </w:r>
      </w:ins>
      <w:del w:id="6" w:author="Derek Ogle" w:date="2017-08-11T08:04:00Z">
        <w:r w:rsidDel="001E79D6">
          <w:delText>5</w:delText>
        </w:r>
      </w:del>
      <w:r>
        <w:t xml:space="preserve">0 and the </w:t>
      </w:r>
      <w:commentRangeStart w:id="7"/>
      <w:r>
        <w:t xml:space="preserve">sample distribution is slightly right </w:t>
      </w:r>
      <w:r w:rsidR="00237849">
        <w:t>skewed</w:t>
      </w:r>
      <w:commentRangeEnd w:id="7"/>
      <w:r w:rsidR="001E79D6">
        <w:rPr>
          <w:rStyle w:val="CommentReference"/>
        </w:rPr>
        <w:commentReference w:id="7"/>
      </w:r>
      <w:r w:rsidR="00237849">
        <w:t xml:space="preserve"> (figure 1)</w:t>
      </w:r>
      <w:r>
        <w:t>.</w:t>
      </w:r>
    </w:p>
    <w:p w14:paraId="13AD620B" w14:textId="77777777" w:rsidR="001E1784" w:rsidRDefault="001E1784" w:rsidP="001E1784">
      <w:pPr>
        <w:pStyle w:val="ListParagraph"/>
        <w:numPr>
          <w:ilvl w:val="0"/>
          <w:numId w:val="2"/>
        </w:numPr>
      </w:pPr>
      <w:r w:rsidRPr="001E1784">
        <w:t>¯ x</w:t>
      </w:r>
      <w:r>
        <w:t>=4.58</w:t>
      </w:r>
      <w:r w:rsidR="00237849">
        <w:t>(table 1)</w:t>
      </w:r>
    </w:p>
    <w:p w14:paraId="7D96F15F" w14:textId="77777777" w:rsidR="001E1784" w:rsidRDefault="001E1784" w:rsidP="001E1784">
      <w:pPr>
        <w:pStyle w:val="ListParagraph"/>
        <w:numPr>
          <w:ilvl w:val="0"/>
          <w:numId w:val="2"/>
        </w:numPr>
      </w:pPr>
      <w:r>
        <w:t>T=-33.53</w:t>
      </w:r>
      <w:r w:rsidR="007975F2">
        <w:t xml:space="preserve"> with </w:t>
      </w:r>
      <w:ins w:id="8" w:author="Derek Ogle" w:date="2017-08-11T08:04:00Z">
        <w:r w:rsidR="001E79D6">
          <w:t>8</w:t>
        </w:r>
      </w:ins>
      <w:del w:id="9" w:author="Derek Ogle" w:date="2017-08-11T08:04:00Z">
        <w:r w:rsidR="007975F2" w:rsidDel="001E79D6">
          <w:delText>4</w:delText>
        </w:r>
      </w:del>
      <w:r w:rsidR="007975F2">
        <w:t>9 degrees of freedom</w:t>
      </w:r>
      <w:r w:rsidR="00237849">
        <w:t>(table 1)</w:t>
      </w:r>
    </w:p>
    <w:p w14:paraId="22B6BE41" w14:textId="77777777" w:rsidR="001E1784" w:rsidRDefault="001E1784" w:rsidP="001E1784">
      <w:pPr>
        <w:pStyle w:val="ListParagraph"/>
        <w:numPr>
          <w:ilvl w:val="0"/>
          <w:numId w:val="2"/>
        </w:numPr>
      </w:pPr>
      <w:r>
        <w:t>P- value=2.2.e-15</w:t>
      </w:r>
      <w:r w:rsidR="00237849">
        <w:t>(table 1)</w:t>
      </w:r>
    </w:p>
    <w:p w14:paraId="57AD7717" w14:textId="77777777" w:rsidR="001E1784" w:rsidRDefault="001E1784" w:rsidP="001E1784">
      <w:pPr>
        <w:pStyle w:val="ListParagraph"/>
        <w:numPr>
          <w:ilvl w:val="0"/>
          <w:numId w:val="2"/>
        </w:numPr>
      </w:pPr>
      <w:r>
        <w:t>Reject Ho because p-value &lt;</w:t>
      </w:r>
      <w:r w:rsidRPr="001E1784">
        <w:t xml:space="preserve"> α.</w:t>
      </w:r>
    </w:p>
    <w:p w14:paraId="34BE7F07" w14:textId="77777777" w:rsidR="001E1784" w:rsidRDefault="001E1784" w:rsidP="001E1784">
      <w:pPr>
        <w:pStyle w:val="ListParagraph"/>
        <w:numPr>
          <w:ilvl w:val="0"/>
          <w:numId w:val="2"/>
        </w:numPr>
      </w:pPr>
      <w:r>
        <w:t>It appears that the pH of all the rain in Shenandoah National Park is less than the pH of 5.6.</w:t>
      </w:r>
    </w:p>
    <w:p w14:paraId="0B1C08F0" w14:textId="77777777" w:rsidR="001E1784" w:rsidRDefault="001E1784" w:rsidP="001E1784">
      <w:pPr>
        <w:pStyle w:val="ListParagraph"/>
        <w:numPr>
          <w:ilvl w:val="0"/>
          <w:numId w:val="2"/>
        </w:numPr>
      </w:pPr>
      <w:r>
        <w:t>I am 99% confident that the mean pH of all rain in Shenandoah National Park</w:t>
      </w:r>
      <w:r w:rsidR="00237849">
        <w:t xml:space="preserve"> is between </w:t>
      </w:r>
      <w:commentRangeStart w:id="10"/>
      <w:r w:rsidR="00237849">
        <w:t>4.50 and 4.66</w:t>
      </w:r>
      <w:commentRangeEnd w:id="10"/>
      <w:r w:rsidR="001E79D6">
        <w:rPr>
          <w:rStyle w:val="CommentReference"/>
        </w:rPr>
        <w:commentReference w:id="10"/>
      </w:r>
      <w:r w:rsidR="00237849">
        <w:t>(table 1)</w:t>
      </w:r>
    </w:p>
    <w:p w14:paraId="4D8F870D" w14:textId="77777777" w:rsidR="00237849" w:rsidRDefault="00237849" w:rsidP="00237849"/>
    <w:p w14:paraId="163CC97A" w14:textId="77777777" w:rsidR="001E1784" w:rsidRDefault="001E1784" w:rsidP="001E1784"/>
    <w:p w14:paraId="350A194C" w14:textId="77777777" w:rsidR="001E1784" w:rsidRDefault="00237849" w:rsidP="00237849">
      <w:pPr>
        <w:jc w:val="center"/>
      </w:pPr>
      <w:commentRangeStart w:id="11"/>
      <w:r>
        <w:t>Figure 1</w:t>
      </w:r>
      <w:commentRangeEnd w:id="11"/>
      <w:r w:rsidR="001E79D6">
        <w:rPr>
          <w:rStyle w:val="CommentReference"/>
        </w:rPr>
        <w:commentReference w:id="11"/>
      </w:r>
    </w:p>
    <w:p w14:paraId="5F79597D" w14:textId="77777777" w:rsidR="001E1784" w:rsidRDefault="001E1784" w:rsidP="001E1784">
      <w:r>
        <w:rPr>
          <w:noProof/>
        </w:rPr>
        <w:lastRenderedPageBreak/>
        <w:drawing>
          <wp:inline distT="0" distB="0" distL="0" distR="0" wp14:anchorId="12223E83" wp14:editId="46C4DA9E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B4B" w14:textId="77777777" w:rsidR="00237849" w:rsidRDefault="00237849" w:rsidP="00237849">
      <w:pPr>
        <w:jc w:val="center"/>
      </w:pPr>
      <w:r>
        <w:t>Table 1</w:t>
      </w:r>
    </w:p>
    <w:p w14:paraId="1E9D11E4" w14:textId="77777777" w:rsidR="00237849" w:rsidRDefault="00237849" w:rsidP="00237849">
      <w:r>
        <w:t xml:space="preserve">t = -33.5303, </w:t>
      </w:r>
      <w:proofErr w:type="spellStart"/>
      <w:proofErr w:type="gramStart"/>
      <w:r>
        <w:t>df</w:t>
      </w:r>
      <w:proofErr w:type="spellEnd"/>
      <w:proofErr w:type="gramEnd"/>
      <w:r>
        <w:t xml:space="preserve"> = 89, p-value &lt; 2.2e-16</w:t>
      </w:r>
    </w:p>
    <w:p w14:paraId="0AC422E9" w14:textId="77777777" w:rsidR="00237849" w:rsidRDefault="00237849" w:rsidP="00237849">
      <w:proofErr w:type="gramStart"/>
      <w:r>
        <w:t>alternative</w:t>
      </w:r>
      <w:proofErr w:type="gramEnd"/>
      <w:r>
        <w:t xml:space="preserve"> hypothesis: true mean is not equal to 5.6</w:t>
      </w:r>
    </w:p>
    <w:p w14:paraId="217BF846" w14:textId="77777777" w:rsidR="00237849" w:rsidRDefault="00237849" w:rsidP="00237849">
      <w:r>
        <w:t>99 percent confidence interval:</w:t>
      </w:r>
    </w:p>
    <w:p w14:paraId="2BF04EAD" w14:textId="77777777" w:rsidR="00237849" w:rsidRDefault="00237849" w:rsidP="00237849">
      <w:r>
        <w:t>4.497651 4.658127</w:t>
      </w:r>
    </w:p>
    <w:p w14:paraId="3D0713FF" w14:textId="77777777" w:rsidR="00237849" w:rsidRDefault="00237849" w:rsidP="00237849">
      <w:proofErr w:type="gramStart"/>
      <w:r>
        <w:t>sample</w:t>
      </w:r>
      <w:proofErr w:type="gramEnd"/>
      <w:r>
        <w:t xml:space="preserve"> estimates:</w:t>
      </w:r>
    </w:p>
    <w:p w14:paraId="5396EC9C" w14:textId="77777777" w:rsidR="00237849" w:rsidRDefault="00237849" w:rsidP="00237849">
      <w:proofErr w:type="gramStart"/>
      <w:r>
        <w:t>mean</w:t>
      </w:r>
      <w:proofErr w:type="gramEnd"/>
      <w:r>
        <w:t xml:space="preserve"> of x</w:t>
      </w:r>
    </w:p>
    <w:p w14:paraId="600007BE" w14:textId="77777777" w:rsidR="00237849" w:rsidRDefault="00237849" w:rsidP="00237849">
      <w:r>
        <w:t>4.577889</w:t>
      </w:r>
    </w:p>
    <w:p w14:paraId="7C35F383" w14:textId="77777777" w:rsidR="00237849" w:rsidRDefault="00237849" w:rsidP="00237849">
      <w:pPr>
        <w:jc w:val="center"/>
      </w:pPr>
      <w:r>
        <w:t>R stuff</w:t>
      </w:r>
    </w:p>
    <w:p w14:paraId="3CCBF395" w14:textId="77777777" w:rsidR="00237849" w:rsidRDefault="00237849" w:rsidP="00237849"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774C72DE" w14:textId="77777777" w:rsidR="00237849" w:rsidRDefault="00237849" w:rsidP="00237849">
      <w:proofErr w:type="spellStart"/>
      <w:proofErr w:type="gramStart"/>
      <w:r>
        <w:t>df</w:t>
      </w:r>
      <w:proofErr w:type="spellEnd"/>
      <w:proofErr w:type="gramEnd"/>
      <w:r>
        <w:t>&lt;-read.csv("PHlevels.csv")</w:t>
      </w:r>
    </w:p>
    <w:p w14:paraId="4ADFA363" w14:textId="77777777" w:rsidR="00237849" w:rsidRDefault="00237849" w:rsidP="00237849">
      <w:proofErr w:type="spellStart"/>
      <w:proofErr w:type="gramStart"/>
      <w:r>
        <w:t>hist</w:t>
      </w:r>
      <w:proofErr w:type="spellEnd"/>
      <w:r>
        <w:t>(</w:t>
      </w:r>
      <w:proofErr w:type="gramEnd"/>
      <w:r>
        <w:t>~</w:t>
      </w:r>
      <w:proofErr w:type="spellStart"/>
      <w:r>
        <w:t>pH,data</w:t>
      </w:r>
      <w:proofErr w:type="spellEnd"/>
      <w:r>
        <w:t>=</w:t>
      </w:r>
      <w:proofErr w:type="spellStart"/>
      <w:r>
        <w:t>df,xlab</w:t>
      </w:r>
      <w:proofErr w:type="spellEnd"/>
      <w:r>
        <w:t>="Acid Rain PH")</w:t>
      </w:r>
    </w:p>
    <w:p w14:paraId="008BE6CF" w14:textId="77777777" w:rsidR="00237849" w:rsidRDefault="00237849" w:rsidP="00237849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df$pH,mu</w:t>
      </w:r>
      <w:proofErr w:type="spellEnd"/>
      <w:r>
        <w:t>=5.6,conf.level = 0.99)</w:t>
      </w:r>
    </w:p>
    <w:sectPr w:rsidR="0023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11T08:06:00Z" w:initials="DO">
    <w:p w14:paraId="12DCBDB9" w14:textId="77777777" w:rsidR="001E79D6" w:rsidRDefault="001E79D6">
      <w:pPr>
        <w:pStyle w:val="CommentText"/>
      </w:pPr>
      <w:r>
        <w:rPr>
          <w:rStyle w:val="CommentReference"/>
        </w:rPr>
        <w:annotationRef/>
      </w:r>
      <w:r w:rsidR="003A4F34">
        <w:t>3/10 (-5</w:t>
      </w:r>
      <w:r>
        <w:t xml:space="preserve"> for half done and not formatting figure and table labels correctly,</w:t>
      </w:r>
      <w:r w:rsidR="003A4F34">
        <w:t xml:space="preserve"> -2 for content).</w:t>
      </w:r>
      <w:bookmarkStart w:id="1" w:name="_GoBack"/>
      <w:bookmarkEnd w:id="1"/>
      <w:r>
        <w:t xml:space="preserve"> </w:t>
      </w:r>
    </w:p>
  </w:comment>
  <w:comment w:id="3" w:author="Derek Ogle" w:date="2017-08-11T08:03:00Z" w:initials="DO">
    <w:p w14:paraId="39672651" w14:textId="77777777" w:rsidR="001E79D6" w:rsidRDefault="001E79D6">
      <w:pPr>
        <w:pStyle w:val="CommentText"/>
      </w:pPr>
      <w:r>
        <w:rPr>
          <w:rStyle w:val="CommentReference"/>
        </w:rPr>
        <w:annotationRef/>
      </w:r>
      <w:r>
        <w:t>Less than because that would indicate acid rain.</w:t>
      </w:r>
    </w:p>
  </w:comment>
  <w:comment w:id="7" w:author="Derek Ogle" w:date="2017-08-11T08:04:00Z" w:initials="DO">
    <w:p w14:paraId="4535CF89" w14:textId="77777777" w:rsidR="001E79D6" w:rsidRDefault="001E79D6">
      <w:pPr>
        <w:pStyle w:val="CommentText"/>
      </w:pPr>
      <w:r>
        <w:rPr>
          <w:rStyle w:val="CommentReference"/>
        </w:rPr>
        <w:annotationRef/>
      </w:r>
      <w:r>
        <w:t>In this case, this is not needed because n is greater than 40.</w:t>
      </w:r>
    </w:p>
  </w:comment>
  <w:comment w:id="10" w:author="Derek Ogle" w:date="2017-08-11T08:05:00Z" w:initials="DO">
    <w:p w14:paraId="3C679A01" w14:textId="77777777" w:rsidR="001E79D6" w:rsidRDefault="001E79D6">
      <w:pPr>
        <w:pStyle w:val="CommentText"/>
      </w:pPr>
      <w:r>
        <w:rPr>
          <w:rStyle w:val="CommentReference"/>
        </w:rPr>
        <w:annotationRef/>
      </w:r>
      <w:r>
        <w:t xml:space="preserve">You should have an upper confidence bound here because of the less than in HA. Note in your </w:t>
      </w:r>
      <w:proofErr w:type="spellStart"/>
      <w:r>
        <w:t>t.test</w:t>
      </w:r>
      <w:proofErr w:type="spellEnd"/>
      <w:r>
        <w:t xml:space="preserve"> that you need to include alt=”less”</w:t>
      </w:r>
    </w:p>
  </w:comment>
  <w:comment w:id="11" w:author="Derek Ogle" w:date="2017-08-11T08:06:00Z" w:initials="DO">
    <w:p w14:paraId="6D8BED08" w14:textId="77777777" w:rsidR="001E79D6" w:rsidRDefault="001E79D6">
      <w:pPr>
        <w:pStyle w:val="CommentText"/>
      </w:pPr>
      <w:r>
        <w:rPr>
          <w:rStyle w:val="CommentReference"/>
        </w:rPr>
        <w:annotationRef/>
      </w:r>
      <w:r>
        <w:t>Where do figure labels go? Why don’t you have a description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CBDB9" w15:done="0"/>
  <w15:commentEx w15:paraId="39672651" w15:done="0"/>
  <w15:commentEx w15:paraId="4535CF89" w15:done="0"/>
  <w15:commentEx w15:paraId="3C679A01" w15:done="0"/>
  <w15:commentEx w15:paraId="6D8BE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48BE"/>
    <w:multiLevelType w:val="hybridMultilevel"/>
    <w:tmpl w:val="E3EA3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159C6"/>
    <w:multiLevelType w:val="hybridMultilevel"/>
    <w:tmpl w:val="909C2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CC"/>
    <w:rsid w:val="000B2CCD"/>
    <w:rsid w:val="000F4C4F"/>
    <w:rsid w:val="001E1784"/>
    <w:rsid w:val="001E79D6"/>
    <w:rsid w:val="00237849"/>
    <w:rsid w:val="002E01E9"/>
    <w:rsid w:val="00300830"/>
    <w:rsid w:val="003A4F34"/>
    <w:rsid w:val="007975F2"/>
    <w:rsid w:val="00891163"/>
    <w:rsid w:val="00B22211"/>
    <w:rsid w:val="00C3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5495"/>
  <w15:chartTrackingRefBased/>
  <w15:docId w15:val="{BAC53E6E-5901-47D0-A0C2-88DBAA2A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9D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7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9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9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2017-08-11T13:07:00Z</dcterms:created>
  <dcterms:modified xsi:type="dcterms:W3CDTF">2017-08-11T13:07:00Z</dcterms:modified>
</cp:coreProperties>
</file>
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99D69" w14:textId="77777777" w:rsidR="00373107" w:rsidRDefault="00DF65B9"/>
    <w:p w14:paraId="7A2898D6" w14:textId="77777777" w:rsidR="008D7FE8" w:rsidRDefault="008D7FE8">
      <w:r>
        <w:t>Module 10 prep guide</w:t>
      </w:r>
    </w:p>
    <w:p w14:paraId="027C45D4" w14:textId="77777777" w:rsidR="008D7FE8" w:rsidRDefault="008D7FE8">
      <w:r>
        <w:t>Mason Deja</w:t>
      </w:r>
    </w:p>
    <w:p w14:paraId="748F81B2" w14:textId="77777777" w:rsidR="008D7FE8" w:rsidRDefault="008D7FE8">
      <w:r>
        <w:t>7/5/2017</w:t>
      </w:r>
    </w:p>
    <w:p w14:paraId="406F85E6" w14:textId="77777777" w:rsidR="008D7FE8" w:rsidRDefault="008D7FE8"/>
    <w:p w14:paraId="11709941" w14:textId="77777777" w:rsidR="008D7FE8" w:rsidRDefault="008D7FE8"/>
    <w:p w14:paraId="27B41E25" w14:textId="77777777" w:rsidR="008D7FE8" w:rsidRDefault="008D7FE8" w:rsidP="008D7FE8">
      <w:pPr>
        <w:pStyle w:val="ListParagraph"/>
        <w:numPr>
          <w:ilvl w:val="0"/>
          <w:numId w:val="1"/>
        </w:numPr>
      </w:pPr>
      <w:r>
        <w:t>Bivariate data occurs when two variables are measured on the same individuals.</w:t>
      </w:r>
    </w:p>
    <w:p w14:paraId="43F52884" w14:textId="77777777" w:rsidR="000B3491" w:rsidRDefault="008D7FE8" w:rsidP="008D7FE8">
      <w:pPr>
        <w:pStyle w:val="ListParagraph"/>
        <w:numPr>
          <w:ilvl w:val="0"/>
          <w:numId w:val="1"/>
        </w:numPr>
      </w:pPr>
      <w:r>
        <w:t xml:space="preserve">Each </w:t>
      </w:r>
      <w:r w:rsidR="000B3491">
        <w:t xml:space="preserve">number in the cell </w:t>
      </w:r>
      <w:r>
        <w:t>represents</w:t>
      </w:r>
      <w:ins w:id="0" w:author="Derek Ogle" w:date="2017-07-07T08:42:00Z">
        <w:r w:rsidR="00DF65B9">
          <w:t xml:space="preserve"> the frequency of individuals that had each level</w:t>
        </w:r>
      </w:ins>
      <w:del w:id="1" w:author="Derek Ogle" w:date="2017-07-07T08:42:00Z">
        <w:r w:rsidDel="00DF65B9">
          <w:delText xml:space="preserve"> </w:delText>
        </w:r>
        <w:r w:rsidR="000B3491" w:rsidDel="00DF65B9">
          <w:delText>one</w:delText>
        </w:r>
      </w:del>
      <w:r w:rsidR="000B3491">
        <w:t xml:space="preserve"> of the categorical variable.</w:t>
      </w:r>
    </w:p>
    <w:p w14:paraId="2F2016D6" w14:textId="77777777" w:rsidR="00D45E5B" w:rsidRDefault="000B3491" w:rsidP="008D7FE8">
      <w:pPr>
        <w:pStyle w:val="ListParagraph"/>
        <w:numPr>
          <w:ilvl w:val="0"/>
          <w:numId w:val="1"/>
        </w:numPr>
      </w:pPr>
      <w:r>
        <w:t xml:space="preserve">A frequency table is converted to a row percentage table by dividing each cell of the </w:t>
      </w:r>
      <w:r w:rsidR="00D45E5B">
        <w:t xml:space="preserve">frequency table by the total in the same row of the frequency table and multiplying it by 100. To convert a frequency table to a </w:t>
      </w:r>
      <w:proofErr w:type="spellStart"/>
      <w:r w:rsidR="00D45E5B">
        <w:t>columm</w:t>
      </w:r>
      <w:proofErr w:type="spellEnd"/>
      <w:r w:rsidR="00D45E5B">
        <w:t xml:space="preserve"> percentage table by dividing each cell of the frequency table by the total in the same column of the frequency and multiplying by 100. Total percentage tables are computed by dividing each cell of the frequency table by the total number of all individuals in the frequency table and multiplying </w:t>
      </w:r>
      <w:proofErr w:type="gramStart"/>
      <w:r w:rsidR="00D45E5B">
        <w:t>It</w:t>
      </w:r>
      <w:proofErr w:type="gramEnd"/>
      <w:r w:rsidR="00D45E5B">
        <w:t xml:space="preserve"> by 100.</w:t>
      </w:r>
    </w:p>
    <w:p w14:paraId="7D18E322" w14:textId="77777777" w:rsidR="008E2207" w:rsidRDefault="008E2207" w:rsidP="008D7FE8">
      <w:pPr>
        <w:pStyle w:val="ListParagraph"/>
        <w:numPr>
          <w:ilvl w:val="0"/>
          <w:numId w:val="1"/>
        </w:numPr>
      </w:pPr>
      <w:r>
        <w:t>The value in each cell of a row percentage table is the percentage is the percentage of all individuals in that row that have the characteristic of that column. The value in each cell in a column percentage table is the percentage of all individuals in that column that have the characteristic of that row. The value in each cell of a total percentage table is the percentage of all individuals that have the characteristic of that column and that row.</w:t>
      </w:r>
      <w:r w:rsidR="000B3491">
        <w:t xml:space="preserve"> </w:t>
      </w:r>
      <w:r w:rsidR="008D7FE8">
        <w:t xml:space="preserve"> </w:t>
      </w:r>
    </w:p>
    <w:p w14:paraId="3ECE95EC" w14:textId="77777777" w:rsidR="008D7FE8" w:rsidRDefault="008E2207" w:rsidP="008D7FE8">
      <w:pPr>
        <w:pStyle w:val="ListParagraph"/>
        <w:numPr>
          <w:ilvl w:val="0"/>
          <w:numId w:val="1"/>
        </w:numPr>
      </w:pPr>
      <w:r>
        <w:t>You can tell which table should be used to answer a</w:t>
      </w:r>
      <w:r w:rsidR="00076BC6">
        <w:t xml:space="preserve"> specific question by determining if the </w:t>
      </w:r>
      <w:bookmarkStart w:id="2" w:name="_GoBack"/>
      <w:bookmarkEnd w:id="2"/>
      <w:r w:rsidR="00076BC6">
        <w:t>question restricts the frame of reference to a particular level or category.</w:t>
      </w:r>
    </w:p>
    <w:p w14:paraId="165A6145" w14:textId="77777777" w:rsidR="00076BC6" w:rsidRDefault="00076BC6" w:rsidP="008D7FE8">
      <w:pPr>
        <w:pStyle w:val="ListParagraph"/>
        <w:numPr>
          <w:ilvl w:val="0"/>
          <w:numId w:val="1"/>
        </w:numPr>
      </w:pPr>
      <w:r>
        <w:t>A syno</w:t>
      </w:r>
      <w:r w:rsidR="00C74B43">
        <w:t xml:space="preserve">nym for a percentage table is a </w:t>
      </w:r>
      <w:commentRangeStart w:id="3"/>
      <w:r w:rsidR="00C74B43">
        <w:t>two way frequency table</w:t>
      </w:r>
      <w:commentRangeEnd w:id="3"/>
      <w:r w:rsidR="00DF65B9">
        <w:rPr>
          <w:rStyle w:val="CommentReference"/>
        </w:rPr>
        <w:commentReference w:id="3"/>
      </w:r>
      <w:r w:rsidR="00C74B43">
        <w:t>.</w:t>
      </w:r>
    </w:p>
    <w:sectPr w:rsidR="00076B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erek Ogle" w:date="2017-07-07T08:43:00Z" w:initials="DO">
    <w:p w14:paraId="02BD9A9D" w14:textId="77777777" w:rsidR="00DF65B9" w:rsidRDefault="00DF65B9">
      <w:pPr>
        <w:pStyle w:val="CommentText"/>
      </w:pPr>
      <w:r>
        <w:rPr>
          <w:rStyle w:val="CommentReference"/>
        </w:rPr>
        <w:annotationRef/>
      </w:r>
      <w:r>
        <w:t>This was not a great question by me … I was trying to get you to say proportions table. Though not strictly a synonym they are nearly the same except for multiplying by 100.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BD9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33926"/>
    <w:multiLevelType w:val="hybridMultilevel"/>
    <w:tmpl w:val="2668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E8"/>
    <w:rsid w:val="00076BC6"/>
    <w:rsid w:val="000B3491"/>
    <w:rsid w:val="000F4C4F"/>
    <w:rsid w:val="002E01E9"/>
    <w:rsid w:val="008D7FE8"/>
    <w:rsid w:val="008E2207"/>
    <w:rsid w:val="00C74B43"/>
    <w:rsid w:val="00D45E5B"/>
    <w:rsid w:val="00D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513F"/>
  <w15:chartTrackingRefBased/>
  <w15:docId w15:val="{5DBCBA54-3A34-4FA4-99C8-EE094E34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E8"/>
    <w:pPr>
      <w:ind w:left="720"/>
      <w:contextualSpacing/>
    </w:pPr>
  </w:style>
  <w:style w:type="character" w:styleId="CommentReference">
    <w:name w:val="annotation reference"/>
    <w:basedOn w:val="DefaultParagraphFont"/>
    <w:uiPriority w:val="99"/>
    <w:semiHidden/>
    <w:unhideWhenUsed/>
    <w:rsid w:val="00DF65B9"/>
    <w:rPr>
      <w:sz w:val="16"/>
      <w:szCs w:val="16"/>
    </w:rPr>
  </w:style>
  <w:style w:type="paragraph" w:styleId="CommentText">
    <w:name w:val="annotation text"/>
    <w:basedOn w:val="Normal"/>
    <w:link w:val="CommentTextChar"/>
    <w:uiPriority w:val="99"/>
    <w:semiHidden/>
    <w:unhideWhenUsed/>
    <w:rsid w:val="00DF65B9"/>
    <w:pPr>
      <w:spacing w:line="240" w:lineRule="auto"/>
    </w:pPr>
    <w:rPr>
      <w:sz w:val="20"/>
      <w:szCs w:val="20"/>
    </w:rPr>
  </w:style>
  <w:style w:type="character" w:customStyle="1" w:styleId="CommentTextChar">
    <w:name w:val="Comment Text Char"/>
    <w:basedOn w:val="DefaultParagraphFont"/>
    <w:link w:val="CommentText"/>
    <w:uiPriority w:val="99"/>
    <w:semiHidden/>
    <w:rsid w:val="00DF65B9"/>
    <w:rPr>
      <w:sz w:val="20"/>
      <w:szCs w:val="20"/>
    </w:rPr>
  </w:style>
  <w:style w:type="paragraph" w:styleId="CommentSubject">
    <w:name w:val="annotation subject"/>
    <w:basedOn w:val="CommentText"/>
    <w:next w:val="CommentText"/>
    <w:link w:val="CommentSubjectChar"/>
    <w:uiPriority w:val="99"/>
    <w:semiHidden/>
    <w:unhideWhenUsed/>
    <w:rsid w:val="00DF65B9"/>
    <w:rPr>
      <w:b/>
      <w:bCs/>
    </w:rPr>
  </w:style>
  <w:style w:type="character" w:customStyle="1" w:styleId="CommentSubjectChar">
    <w:name w:val="Comment Subject Char"/>
    <w:basedOn w:val="CommentTextChar"/>
    <w:link w:val="CommentSubject"/>
    <w:uiPriority w:val="99"/>
    <w:semiHidden/>
    <w:rsid w:val="00DF65B9"/>
    <w:rPr>
      <w:b/>
      <w:bCs/>
      <w:sz w:val="20"/>
      <w:szCs w:val="20"/>
    </w:rPr>
  </w:style>
  <w:style w:type="paragraph" w:styleId="BalloonText">
    <w:name w:val="Balloon Text"/>
    <w:basedOn w:val="Normal"/>
    <w:link w:val="BalloonTextChar"/>
    <w:uiPriority w:val="99"/>
    <w:semiHidden/>
    <w:unhideWhenUsed/>
    <w:rsid w:val="00DF6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5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2017-07-07T03:15:00Z</dcterms:created>
  <dcterms:modified xsi:type="dcterms:W3CDTF">2017-07-07T13:44:00Z</dcterms:modified>
</cp:coreProperties>
</file>
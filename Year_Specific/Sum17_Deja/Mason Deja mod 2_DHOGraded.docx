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CFFEDF" w14:textId="77777777" w:rsidR="00AC742B" w:rsidRDefault="00B55E46">
      <w:pPr>
        <w:rPr>
          <w:rFonts w:ascii="Times New Roman" w:hAnsi="Times New Roman" w:cs="Times New Roman"/>
        </w:rPr>
      </w:pPr>
      <w:r w:rsidRPr="00B55E46">
        <w:rPr>
          <w:rFonts w:ascii="Times New Roman" w:hAnsi="Times New Roman" w:cs="Times New Roman"/>
        </w:rPr>
        <w:t>Mason Deja</w:t>
      </w:r>
    </w:p>
    <w:p w14:paraId="7371732C" w14:textId="77777777" w:rsidR="00B55E46" w:rsidRDefault="00B55E46">
      <w:pPr>
        <w:rPr>
          <w:rFonts w:ascii="Times New Roman" w:hAnsi="Times New Roman" w:cs="Times New Roman"/>
        </w:rPr>
      </w:pPr>
      <w:commentRangeStart w:id="0"/>
      <w:r>
        <w:rPr>
          <w:rFonts w:ascii="Times New Roman" w:hAnsi="Times New Roman" w:cs="Times New Roman"/>
        </w:rPr>
        <w:t>Module 2 homework</w:t>
      </w:r>
      <w:commentRangeEnd w:id="0"/>
      <w:r w:rsidR="008D24FA">
        <w:rPr>
          <w:rStyle w:val="CommentReference"/>
        </w:rPr>
        <w:commentReference w:id="0"/>
      </w:r>
      <w:r>
        <w:rPr>
          <w:rFonts w:ascii="Times New Roman" w:hAnsi="Times New Roman" w:cs="Times New Roman"/>
        </w:rPr>
        <w:t xml:space="preserve"> </w:t>
      </w:r>
    </w:p>
    <w:p w14:paraId="625C47BB" w14:textId="77777777" w:rsidR="00B55E46" w:rsidRDefault="00B55E46">
      <w:pPr>
        <w:rPr>
          <w:rFonts w:ascii="Times New Roman" w:hAnsi="Times New Roman" w:cs="Times New Roman"/>
        </w:rPr>
      </w:pPr>
    </w:p>
    <w:p w14:paraId="0938CEBE" w14:textId="77777777" w:rsidR="00ED61A5" w:rsidRDefault="00ED61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Crayfish and bass</w:t>
      </w:r>
    </w:p>
    <w:p w14:paraId="63600186" w14:textId="77777777" w:rsidR="00ED61A5" w:rsidRDefault="00ED61A5" w:rsidP="00ED61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I=rusty crayfish</w:t>
      </w:r>
      <w:r w:rsidR="005B7B56" w:rsidRPr="003E3CC2">
        <w:rPr>
          <w:rFonts w:ascii="Times New Roman" w:hAnsi="Times New Roman" w:cs="Times New Roman"/>
          <w:strike/>
        </w:rPr>
        <w:t xml:space="preserve"> mean carapace length</w:t>
      </w:r>
      <w:r w:rsidR="005B7B56">
        <w:rPr>
          <w:rFonts w:ascii="Times New Roman" w:hAnsi="Times New Roman" w:cs="Times New Roman"/>
        </w:rPr>
        <w:t xml:space="preserve"> </w:t>
      </w:r>
      <w:commentRangeStart w:id="2"/>
      <w:ins w:id="3" w:author="Derek Ogle" w:date="2017-06-13T17:51:00Z">
        <w:r w:rsidR="003E3CC2">
          <w:rPr>
            <w:rFonts w:ascii="Times New Roman" w:hAnsi="Times New Roman" w:cs="Times New Roman"/>
          </w:rPr>
          <w:t>from a lake with small mouth</w:t>
        </w:r>
      </w:ins>
      <w:ins w:id="4" w:author="Derek Ogle" w:date="2017-06-13T17:52:00Z">
        <w:r w:rsidR="003E3CC2">
          <w:rPr>
            <w:rFonts w:ascii="Times New Roman" w:hAnsi="Times New Roman" w:cs="Times New Roman"/>
          </w:rPr>
          <w:t xml:space="preserve"> in 2015</w:t>
        </w:r>
      </w:ins>
      <w:commentRangeEnd w:id="2"/>
      <w:ins w:id="5" w:author="Derek Ogle" w:date="2017-06-13T17:53:00Z">
        <w:r w:rsidR="003E3CC2">
          <w:rPr>
            <w:rStyle w:val="CommentReference"/>
          </w:rPr>
          <w:commentReference w:id="2"/>
        </w:r>
      </w:ins>
    </w:p>
    <w:p w14:paraId="75275BDA" w14:textId="77777777" w:rsidR="00ED61A5" w:rsidRPr="00ED61A5" w:rsidRDefault="00ED61A5" w:rsidP="00ED61A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V=</w:t>
      </w:r>
      <w:r w:rsidRPr="003E3CC2">
        <w:rPr>
          <w:rFonts w:ascii="Times New Roman" w:hAnsi="Times New Roman" w:cs="Times New Roman"/>
          <w:strike/>
        </w:rPr>
        <w:t xml:space="preserve">mean </w:t>
      </w:r>
      <w:r>
        <w:rPr>
          <w:rFonts w:ascii="Times New Roman" w:hAnsi="Times New Roman" w:cs="Times New Roman"/>
        </w:rPr>
        <w:t>carapace length</w:t>
      </w:r>
      <w:r w:rsidRPr="00ED61A5">
        <w:rPr>
          <w:rFonts w:ascii="Times New Roman" w:hAnsi="Times New Roman" w:cs="Times New Roman"/>
        </w:rPr>
        <w:t xml:space="preserve"> </w:t>
      </w:r>
    </w:p>
    <w:p w14:paraId="01FBA2CD" w14:textId="77777777" w:rsidR="00ED61A5" w:rsidRDefault="00ED61A5" w:rsidP="00ED61A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AC742B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commentRangeStart w:id="6"/>
      <w:ins w:id="7" w:author="Derek Ogle" w:date="2017-06-13T17:51:00Z">
        <w:r w:rsidR="003E3CC2">
          <w:rPr>
            <w:rFonts w:ascii="Times New Roman" w:hAnsi="Times New Roman" w:cs="Times New Roman"/>
          </w:rPr>
          <w:t>ALL</w:t>
        </w:r>
      </w:ins>
      <w:commentRangeEnd w:id="6"/>
      <w:ins w:id="8" w:author="Derek Ogle" w:date="2017-06-13T17:54:00Z">
        <w:r w:rsidR="003E3CC2">
          <w:rPr>
            <w:rStyle w:val="CommentReference"/>
          </w:rPr>
          <w:commentReference w:id="6"/>
        </w:r>
      </w:ins>
      <w:ins w:id="9" w:author="Derek Ogle" w:date="2017-06-13T17:51:00Z">
        <w:r w:rsidR="003E3CC2">
          <w:rPr>
            <w:rFonts w:ascii="Times New Roman" w:hAnsi="Times New Roman" w:cs="Times New Roman"/>
          </w:rPr>
          <w:t xml:space="preserve"> </w:t>
        </w:r>
      </w:ins>
      <w:r>
        <w:rPr>
          <w:rFonts w:ascii="Times New Roman" w:hAnsi="Times New Roman" w:cs="Times New Roman"/>
        </w:rPr>
        <w:t>rusty crayfish</w:t>
      </w:r>
      <w:ins w:id="10" w:author="Derek Ogle" w:date="2017-06-13T17:51:00Z">
        <w:r w:rsidR="003E3CC2">
          <w:rPr>
            <w:rFonts w:ascii="Times New Roman" w:hAnsi="Times New Roman" w:cs="Times New Roman"/>
          </w:rPr>
          <w:t xml:space="preserve"> from a lake with small mouth</w:t>
        </w:r>
      </w:ins>
      <w:ins w:id="11" w:author="Derek Ogle" w:date="2017-06-13T17:52:00Z">
        <w:r w:rsidR="003E3CC2">
          <w:rPr>
            <w:rFonts w:ascii="Times New Roman" w:hAnsi="Times New Roman" w:cs="Times New Roman"/>
          </w:rPr>
          <w:t xml:space="preserve"> in 2015</w:t>
        </w:r>
      </w:ins>
    </w:p>
    <w:p w14:paraId="2DA13577" w14:textId="77777777" w:rsidR="00ED61A5" w:rsidRDefault="00ED61A5" w:rsidP="00ED61A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P=</w:t>
      </w:r>
      <w:ins w:id="12" w:author="Derek Ogle" w:date="2017-06-13T17:51:00Z">
        <w:r w:rsidR="003E3CC2">
          <w:rPr>
            <w:rFonts w:ascii="Times New Roman" w:hAnsi="Times New Roman" w:cs="Times New Roman"/>
          </w:rPr>
          <w:t xml:space="preserve">mean </w:t>
        </w:r>
      </w:ins>
      <w:r w:rsidR="00AC742B">
        <w:rPr>
          <w:rFonts w:ascii="Times New Roman" w:hAnsi="Times New Roman" w:cs="Times New Roman"/>
        </w:rPr>
        <w:t>carapace length</w:t>
      </w:r>
      <w:ins w:id="13" w:author="Derek Ogle" w:date="2017-06-13T17:52:00Z">
        <w:r w:rsidR="003E3CC2">
          <w:rPr>
            <w:rFonts w:ascii="Times New Roman" w:hAnsi="Times New Roman" w:cs="Times New Roman"/>
          </w:rPr>
          <w:t xml:space="preserve"> for ALL rusty crayfish from a lake with small mouth in 2015</w:t>
        </w:r>
      </w:ins>
    </w:p>
    <w:p w14:paraId="1C8CE968" w14:textId="77777777" w:rsidR="00ED61A5" w:rsidRDefault="00ED61A5" w:rsidP="00ED61A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AC742B">
        <w:rPr>
          <w:rFonts w:ascii="Times New Roman" w:hAnsi="Times New Roman" w:cs="Times New Roman"/>
        </w:rPr>
        <w:t>=235 rusty crayfish</w:t>
      </w:r>
      <w:ins w:id="14" w:author="Derek Ogle" w:date="2017-06-13T17:52:00Z">
        <w:r w:rsidR="003E3CC2">
          <w:rPr>
            <w:rFonts w:ascii="Times New Roman" w:hAnsi="Times New Roman" w:cs="Times New Roman"/>
          </w:rPr>
          <w:t xml:space="preserve"> from a lake with small mouth in 2015</w:t>
        </w:r>
      </w:ins>
    </w:p>
    <w:p w14:paraId="64E2F6B9" w14:textId="77777777" w:rsidR="00ED61A5" w:rsidRDefault="00ED61A5" w:rsidP="00ED61A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S= mean carapace length of 235 randomly selected rusty crayfish from a lake with small mouth bass</w:t>
      </w:r>
      <w:r w:rsidR="00AC742B">
        <w:rPr>
          <w:rFonts w:ascii="Times New Roman" w:hAnsi="Times New Roman" w:cs="Times New Roman"/>
        </w:rPr>
        <w:t xml:space="preserve"> in 2015.</w:t>
      </w:r>
    </w:p>
    <w:p w14:paraId="721FFD08" w14:textId="77777777" w:rsidR="00AC742B" w:rsidRDefault="00AC742B" w:rsidP="00ED61A5">
      <w:pPr>
        <w:pStyle w:val="ListParagraph"/>
        <w:rPr>
          <w:rFonts w:ascii="Times New Roman" w:hAnsi="Times New Roman" w:cs="Times New Roman"/>
        </w:rPr>
      </w:pPr>
    </w:p>
    <w:p w14:paraId="503B1657" w14:textId="77777777" w:rsidR="00AC742B" w:rsidRDefault="00AC742B" w:rsidP="00AC7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D06BCD">
        <w:rPr>
          <w:rFonts w:ascii="Times New Roman" w:hAnsi="Times New Roman" w:cs="Times New Roman"/>
        </w:rPr>
        <w:t>uantitative</w:t>
      </w:r>
      <w:r>
        <w:rPr>
          <w:rFonts w:ascii="Times New Roman" w:hAnsi="Times New Roman" w:cs="Times New Roman"/>
        </w:rPr>
        <w:t xml:space="preserve">, </w:t>
      </w:r>
      <w:commentRangeStart w:id="15"/>
      <w:r>
        <w:rPr>
          <w:rFonts w:ascii="Times New Roman" w:hAnsi="Times New Roman" w:cs="Times New Roman"/>
        </w:rPr>
        <w:t>discrete</w:t>
      </w:r>
      <w:commentRangeEnd w:id="15"/>
      <w:r w:rsidR="003E3CC2">
        <w:rPr>
          <w:rStyle w:val="CommentReference"/>
        </w:rPr>
        <w:commentReference w:id="15"/>
      </w:r>
    </w:p>
    <w:p w14:paraId="05D4D9F5" w14:textId="77777777" w:rsidR="00AC742B" w:rsidRDefault="00AC742B" w:rsidP="00AC742B">
      <w:pPr>
        <w:rPr>
          <w:rFonts w:ascii="Times New Roman" w:hAnsi="Times New Roman" w:cs="Times New Roman"/>
        </w:rPr>
      </w:pPr>
    </w:p>
    <w:p w14:paraId="51BA3105" w14:textId="77777777" w:rsidR="00AC742B" w:rsidRDefault="00AC742B" w:rsidP="00AC74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Transfer of invasive species</w:t>
      </w:r>
    </w:p>
    <w:p w14:paraId="6EF75C50" w14:textId="77777777" w:rsidR="00AC742B" w:rsidRDefault="00AC742B" w:rsidP="00AC74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I=water found in ballast tanks</w:t>
      </w:r>
      <w:r w:rsidR="005B7B56">
        <w:rPr>
          <w:rFonts w:ascii="Times New Roman" w:hAnsi="Times New Roman" w:cs="Times New Roman"/>
        </w:rPr>
        <w:t xml:space="preserve"> in 2001</w:t>
      </w:r>
      <w:r>
        <w:rPr>
          <w:rFonts w:ascii="Times New Roman" w:hAnsi="Times New Roman" w:cs="Times New Roman"/>
        </w:rPr>
        <w:br/>
        <w:t>V=</w:t>
      </w:r>
      <w:r w:rsidR="005B7B56" w:rsidRPr="003E3CC2">
        <w:rPr>
          <w:rFonts w:ascii="Times New Roman" w:hAnsi="Times New Roman" w:cs="Times New Roman"/>
          <w:strike/>
          <w:rPrChange w:id="16" w:author="Derek Ogle" w:date="2017-06-13T17:55:00Z">
            <w:rPr>
              <w:rFonts w:ascii="Times New Roman" w:hAnsi="Times New Roman" w:cs="Times New Roman"/>
            </w:rPr>
          </w:rPrChange>
        </w:rPr>
        <w:t>proportion of</w:t>
      </w:r>
      <w:r w:rsidR="005B7B56">
        <w:rPr>
          <w:rFonts w:ascii="Times New Roman" w:hAnsi="Times New Roman" w:cs="Times New Roman"/>
        </w:rPr>
        <w:t xml:space="preserve"> </w:t>
      </w:r>
      <w:ins w:id="17" w:author="Derek Ogle" w:date="2017-06-13T17:55:00Z">
        <w:r w:rsidR="003E3CC2">
          <w:rPr>
            <w:rFonts w:ascii="Times New Roman" w:hAnsi="Times New Roman" w:cs="Times New Roman"/>
          </w:rPr>
          <w:t xml:space="preserve">whether or not the </w:t>
        </w:r>
      </w:ins>
      <w:r w:rsidR="005B7B56">
        <w:rPr>
          <w:rFonts w:ascii="Times New Roman" w:hAnsi="Times New Roman" w:cs="Times New Roman"/>
        </w:rPr>
        <w:t xml:space="preserve">tanks </w:t>
      </w:r>
      <w:r w:rsidR="005B7B56" w:rsidRPr="003E3CC2">
        <w:rPr>
          <w:rFonts w:ascii="Times New Roman" w:hAnsi="Times New Roman" w:cs="Times New Roman"/>
          <w:strike/>
          <w:rPrChange w:id="18" w:author="Derek Ogle" w:date="2017-06-13T17:55:00Z">
            <w:rPr>
              <w:rFonts w:ascii="Times New Roman" w:hAnsi="Times New Roman" w:cs="Times New Roman"/>
            </w:rPr>
          </w:rPrChange>
        </w:rPr>
        <w:t>that</w:t>
      </w:r>
      <w:r w:rsidR="005B7B56">
        <w:rPr>
          <w:rFonts w:ascii="Times New Roman" w:hAnsi="Times New Roman" w:cs="Times New Roman"/>
        </w:rPr>
        <w:t xml:space="preserve"> contain</w:t>
      </w:r>
      <w:ins w:id="19" w:author="Derek Ogle" w:date="2017-06-13T17:55:00Z">
        <w:r w:rsidR="003E3CC2">
          <w:rPr>
            <w:rFonts w:ascii="Times New Roman" w:hAnsi="Times New Roman" w:cs="Times New Roman"/>
          </w:rPr>
          <w:t>ed</w:t>
        </w:r>
      </w:ins>
      <w:r w:rsidR="005B7B56">
        <w:rPr>
          <w:rFonts w:ascii="Times New Roman" w:hAnsi="Times New Roman" w:cs="Times New Roman"/>
        </w:rPr>
        <w:t xml:space="preserve"> living organisms </w:t>
      </w:r>
      <w:r>
        <w:rPr>
          <w:rFonts w:ascii="Times New Roman" w:hAnsi="Times New Roman" w:cs="Times New Roman"/>
        </w:rPr>
        <w:br/>
        <w:t>P=</w:t>
      </w:r>
      <w:r w:rsidR="005B7B56">
        <w:rPr>
          <w:rFonts w:ascii="Times New Roman" w:hAnsi="Times New Roman" w:cs="Times New Roman"/>
        </w:rPr>
        <w:t xml:space="preserve">water in </w:t>
      </w:r>
      <w:proofErr w:type="spellStart"/>
      <w:ins w:id="20" w:author="Derek Ogle" w:date="2017-06-13T17:55:00Z">
        <w:r w:rsidR="008D24FA">
          <w:rPr>
            <w:rFonts w:ascii="Times New Roman" w:hAnsi="Times New Roman" w:cs="Times New Roman"/>
          </w:rPr>
          <w:t>ALL</w:t>
        </w:r>
      </w:ins>
      <w:r w:rsidR="005B7B56">
        <w:rPr>
          <w:rFonts w:ascii="Times New Roman" w:hAnsi="Times New Roman" w:cs="Times New Roman"/>
        </w:rPr>
        <w:t>ballast</w:t>
      </w:r>
      <w:proofErr w:type="spellEnd"/>
      <w:r w:rsidR="005B7B56">
        <w:rPr>
          <w:rFonts w:ascii="Times New Roman" w:hAnsi="Times New Roman" w:cs="Times New Roman"/>
        </w:rPr>
        <w:t xml:space="preserve"> tanks</w:t>
      </w:r>
      <w:r>
        <w:rPr>
          <w:rFonts w:ascii="Times New Roman" w:hAnsi="Times New Roman" w:cs="Times New Roman"/>
        </w:rPr>
        <w:br/>
        <w:t>P=</w:t>
      </w:r>
      <w:r w:rsidR="00D06BCD">
        <w:rPr>
          <w:rFonts w:ascii="Times New Roman" w:hAnsi="Times New Roman" w:cs="Times New Roman"/>
        </w:rPr>
        <w:t xml:space="preserve">proportion </w:t>
      </w:r>
      <w:ins w:id="21" w:author="Derek Ogle" w:date="2017-06-13T17:55:00Z">
        <w:r w:rsidR="008D24FA">
          <w:rPr>
            <w:rFonts w:ascii="Times New Roman" w:hAnsi="Times New Roman" w:cs="Times New Roman"/>
          </w:rPr>
          <w:t xml:space="preserve">of ALL ballast tanks that </w:t>
        </w:r>
      </w:ins>
      <w:del w:id="22" w:author="Derek Ogle" w:date="2017-06-13T17:56:00Z">
        <w:r w:rsidR="00D06BCD" w:rsidDel="008D24FA">
          <w:rPr>
            <w:rFonts w:ascii="Times New Roman" w:hAnsi="Times New Roman" w:cs="Times New Roman"/>
          </w:rPr>
          <w:delText xml:space="preserve">containing </w:delText>
        </w:r>
      </w:del>
      <w:ins w:id="23" w:author="Derek Ogle" w:date="2017-06-13T17:56:00Z">
        <w:r w:rsidR="008D24FA">
          <w:rPr>
            <w:rFonts w:ascii="Times New Roman" w:hAnsi="Times New Roman" w:cs="Times New Roman"/>
          </w:rPr>
          <w:t xml:space="preserve">contained </w:t>
        </w:r>
      </w:ins>
      <w:r w:rsidR="00D06BCD">
        <w:rPr>
          <w:rFonts w:ascii="Times New Roman" w:hAnsi="Times New Roman" w:cs="Times New Roman"/>
        </w:rPr>
        <w:t xml:space="preserve">organisms </w:t>
      </w:r>
      <w:r>
        <w:rPr>
          <w:rFonts w:ascii="Times New Roman" w:hAnsi="Times New Roman" w:cs="Times New Roman"/>
        </w:rPr>
        <w:br/>
        <w:t>S=</w:t>
      </w:r>
      <w:r w:rsidR="001D147F">
        <w:rPr>
          <w:rFonts w:ascii="Times New Roman" w:hAnsi="Times New Roman" w:cs="Times New Roman"/>
        </w:rPr>
        <w:t xml:space="preserve"> 43 ballast tanks of 22 laden boats </w:t>
      </w:r>
    </w:p>
    <w:p w14:paraId="229D5E8D" w14:textId="77777777" w:rsidR="00D06BCD" w:rsidRDefault="00AC742B" w:rsidP="00AC742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S=</w:t>
      </w:r>
      <w:r w:rsidR="001D147F">
        <w:rPr>
          <w:rFonts w:ascii="Times New Roman" w:hAnsi="Times New Roman" w:cs="Times New Roman"/>
        </w:rPr>
        <w:t xml:space="preserve"> proportion of </w:t>
      </w:r>
      <w:ins w:id="24" w:author="Derek Ogle" w:date="2017-06-13T17:56:00Z">
        <w:r w:rsidR="008D24FA">
          <w:rPr>
            <w:rFonts w:ascii="Times New Roman" w:hAnsi="Times New Roman" w:cs="Times New Roman"/>
          </w:rPr>
          <w:t xml:space="preserve">43 </w:t>
        </w:r>
      </w:ins>
      <w:r w:rsidR="001D147F">
        <w:rPr>
          <w:rFonts w:ascii="Times New Roman" w:hAnsi="Times New Roman" w:cs="Times New Roman"/>
        </w:rPr>
        <w:t xml:space="preserve">ballast tanks that contained living organisms </w:t>
      </w:r>
      <w:r w:rsidR="001D147F" w:rsidRPr="008D24FA">
        <w:rPr>
          <w:rFonts w:ascii="Times New Roman" w:hAnsi="Times New Roman" w:cs="Times New Roman"/>
          <w:strike/>
          <w:rPrChange w:id="25" w:author="Derek Ogle" w:date="2017-06-13T17:56:00Z">
            <w:rPr>
              <w:rFonts w:ascii="Times New Roman" w:hAnsi="Times New Roman" w:cs="Times New Roman"/>
            </w:rPr>
          </w:rPrChange>
        </w:rPr>
        <w:t>in the water of  43 ballast tanks of 22 laden boats entering the sea way in 2001</w:t>
      </w:r>
      <w:r w:rsidR="001D147F">
        <w:rPr>
          <w:rFonts w:ascii="Times New Roman" w:hAnsi="Times New Roman" w:cs="Times New Roman"/>
        </w:rPr>
        <w:t xml:space="preserve">.  </w:t>
      </w:r>
    </w:p>
    <w:p w14:paraId="0A4119DF" w14:textId="77777777" w:rsidR="00D06BCD" w:rsidRDefault="00D06BCD" w:rsidP="00D06BCD">
      <w:pPr>
        <w:pStyle w:val="ListParagraph"/>
        <w:jc w:val="both"/>
        <w:rPr>
          <w:rFonts w:ascii="Times New Roman" w:hAnsi="Times New Roman" w:cs="Times New Roman"/>
        </w:rPr>
      </w:pPr>
    </w:p>
    <w:p w14:paraId="7E8A40E5" w14:textId="77777777" w:rsidR="00D06BCD" w:rsidRDefault="00D06BCD" w:rsidP="00D06B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commentRangeStart w:id="26"/>
      <w:r>
        <w:rPr>
          <w:rFonts w:ascii="Times New Roman" w:hAnsi="Times New Roman" w:cs="Times New Roman"/>
        </w:rPr>
        <w:t xml:space="preserve">Quantitative, discrete </w:t>
      </w:r>
      <w:commentRangeEnd w:id="26"/>
      <w:r w:rsidR="008D24FA">
        <w:rPr>
          <w:rStyle w:val="CommentReference"/>
        </w:rPr>
        <w:commentReference w:id="26"/>
      </w:r>
    </w:p>
    <w:p w14:paraId="18E89CEF" w14:textId="77777777" w:rsidR="00D06BCD" w:rsidRDefault="00D06BCD" w:rsidP="00D06BCD">
      <w:pPr>
        <w:jc w:val="both"/>
        <w:rPr>
          <w:rFonts w:ascii="Times New Roman" w:hAnsi="Times New Roman" w:cs="Times New Roman"/>
        </w:rPr>
      </w:pPr>
    </w:p>
    <w:p w14:paraId="2ED94D86" w14:textId="77777777" w:rsidR="00D06BCD" w:rsidRDefault="00D06BCD" w:rsidP="00D06BC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 type</w:t>
      </w:r>
    </w:p>
    <w:p w14:paraId="617FD935" w14:textId="77777777" w:rsidR="00AC742B" w:rsidRDefault="00D06BCD" w:rsidP="00D06BC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Quantitative, </w:t>
      </w:r>
      <w:del w:id="27" w:author="Derek Ogle" w:date="2017-06-13T17:57:00Z">
        <w:r w:rsidDel="008D24FA">
          <w:rPr>
            <w:rFonts w:ascii="Times New Roman" w:hAnsi="Times New Roman" w:cs="Times New Roman"/>
          </w:rPr>
          <w:delText>discrete</w:delText>
        </w:r>
      </w:del>
      <w:ins w:id="28" w:author="Derek Ogle" w:date="2017-06-13T17:57:00Z">
        <w:r w:rsidR="008D24FA">
          <w:rPr>
            <w:rFonts w:ascii="Times New Roman" w:hAnsi="Times New Roman" w:cs="Times New Roman"/>
          </w:rPr>
          <w:t>continuous</w:t>
        </w:r>
      </w:ins>
    </w:p>
    <w:p w14:paraId="00BCA3B2" w14:textId="77777777" w:rsidR="00D06BCD" w:rsidRDefault="00D06BCD" w:rsidP="00D06BC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Categorical, ordinal</w:t>
      </w:r>
    </w:p>
    <w:p w14:paraId="5FE0842E" w14:textId="77777777" w:rsidR="00D06BCD" w:rsidRDefault="00D06BCD" w:rsidP="00D06BC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Categorical, nominal </w:t>
      </w:r>
    </w:p>
    <w:p w14:paraId="433BD279" w14:textId="77777777" w:rsidR="00D06BCD" w:rsidRDefault="00D06BCD" w:rsidP="00D06BC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Categorical, ordinal </w:t>
      </w:r>
    </w:p>
    <w:p w14:paraId="69063143" w14:textId="77777777" w:rsidR="00D06BCD" w:rsidRDefault="00D06BCD" w:rsidP="00D06BCD">
      <w:pPr>
        <w:pStyle w:val="ListParagraph"/>
        <w:jc w:val="both"/>
        <w:rPr>
          <w:rFonts w:ascii="Times New Roman" w:hAnsi="Times New Roman" w:cs="Times New Roman"/>
        </w:rPr>
      </w:pPr>
    </w:p>
    <w:p w14:paraId="2D9CD838" w14:textId="77777777" w:rsidR="00D06BCD" w:rsidRDefault="00D06BCD" w:rsidP="00D06BCD">
      <w:pPr>
        <w:pStyle w:val="ListParagraph"/>
        <w:jc w:val="both"/>
        <w:rPr>
          <w:rFonts w:ascii="Times New Roman" w:hAnsi="Times New Roman" w:cs="Times New Roman"/>
        </w:rPr>
      </w:pPr>
    </w:p>
    <w:p w14:paraId="751FA000" w14:textId="77777777" w:rsidR="00D06BCD" w:rsidRDefault="00D06BCD" w:rsidP="00D06BCD">
      <w:pPr>
        <w:pStyle w:val="ListParagraph"/>
        <w:jc w:val="both"/>
        <w:rPr>
          <w:rFonts w:ascii="Times New Roman" w:hAnsi="Times New Roman" w:cs="Times New Roman"/>
        </w:rPr>
      </w:pPr>
    </w:p>
    <w:p w14:paraId="594A2106" w14:textId="77777777" w:rsidR="00D06BCD" w:rsidRPr="00D06BCD" w:rsidRDefault="00D06BCD" w:rsidP="00D06BCD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D06BCD">
        <w:rPr>
          <w:rFonts w:ascii="Times New Roman" w:hAnsi="Times New Roman" w:cs="Times New Roman"/>
        </w:rPr>
        <w:t xml:space="preserve">I have neither given nor received unauthorized aid in completing this work, nor have I presented someone else's work as my own.  </w:t>
      </w:r>
    </w:p>
    <w:p w14:paraId="0BE1DB4B" w14:textId="77777777" w:rsidR="00D06BCD" w:rsidRDefault="00D06BCD" w:rsidP="00AC742B">
      <w:pPr>
        <w:pStyle w:val="ListParagraph"/>
        <w:rPr>
          <w:rFonts w:ascii="Times New Roman" w:hAnsi="Times New Roman" w:cs="Times New Roman"/>
        </w:rPr>
      </w:pPr>
    </w:p>
    <w:p w14:paraId="72A6863D" w14:textId="77777777" w:rsidR="00D06BCD" w:rsidRDefault="00D06BCD" w:rsidP="00AC742B">
      <w:pPr>
        <w:pStyle w:val="ListParagraph"/>
        <w:rPr>
          <w:rFonts w:ascii="Times New Roman" w:hAnsi="Times New Roman" w:cs="Times New Roman"/>
        </w:rPr>
      </w:pPr>
    </w:p>
    <w:p w14:paraId="7978C2A0" w14:textId="77777777" w:rsidR="00D06BCD" w:rsidRPr="00AC742B" w:rsidRDefault="00D06BCD" w:rsidP="00AC742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8CF66B1" w14:textId="77777777" w:rsidR="00AC742B" w:rsidRPr="00AC742B" w:rsidRDefault="00AC742B" w:rsidP="00AC742B">
      <w:pPr>
        <w:rPr>
          <w:rFonts w:ascii="Times New Roman" w:hAnsi="Times New Roman" w:cs="Times New Roman"/>
        </w:rPr>
      </w:pPr>
    </w:p>
    <w:sectPr w:rsidR="00AC742B" w:rsidRPr="00AC7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erek Ogle" w:date="2017-06-13T17:57:00Z" w:initials="DO">
    <w:p w14:paraId="52601E48" w14:textId="3243E079" w:rsidR="008D24FA" w:rsidRDefault="008D24FA">
      <w:pPr>
        <w:pStyle w:val="CommentText"/>
      </w:pPr>
      <w:r>
        <w:rPr>
          <w:rStyle w:val="CommentReference"/>
        </w:rPr>
        <w:annotationRef/>
      </w:r>
      <w:r w:rsidR="00804AD3">
        <w:t>5</w:t>
      </w:r>
      <w:r>
        <w:t>/10</w:t>
      </w:r>
      <w:r w:rsidR="00804AD3">
        <w:t xml:space="preserve"> (-1 for format, -4 for content)</w:t>
      </w:r>
      <w:bookmarkStart w:id="1" w:name="_GoBack"/>
      <w:bookmarkEnd w:id="1"/>
    </w:p>
  </w:comment>
  <w:comment w:id="2" w:author="Derek Ogle" w:date="2017-06-13T17:53:00Z" w:initials="DO">
    <w:p w14:paraId="4C768F51" w14:textId="77777777" w:rsidR="003E3CC2" w:rsidRDefault="003E3CC2">
      <w:pPr>
        <w:pStyle w:val="CommentText"/>
      </w:pPr>
      <w:r>
        <w:rPr>
          <w:rStyle w:val="CommentReference"/>
        </w:rPr>
        <w:annotationRef/>
      </w:r>
      <w:r>
        <w:t>Need this specificity in the description of the individual.</w:t>
      </w:r>
    </w:p>
  </w:comment>
  <w:comment w:id="6" w:author="Derek Ogle" w:date="2017-06-13T17:54:00Z" w:initials="DO">
    <w:p w14:paraId="7B64E420" w14:textId="77777777" w:rsidR="003E3CC2" w:rsidRDefault="003E3CC2" w:rsidP="003E3CC2">
      <w:pPr>
        <w:pStyle w:val="ListParagraph"/>
        <w:numPr>
          <w:ilvl w:val="0"/>
          <w:numId w:val="4"/>
        </w:numPr>
        <w:spacing w:line="360" w:lineRule="auto"/>
      </w:pPr>
      <w:r>
        <w:rPr>
          <w:rStyle w:val="CommentReference"/>
        </w:rPr>
        <w:annotationRef/>
      </w:r>
      <w:r>
        <w:t>Note that you said this in your preparation notes … “The word used in both parameter and population descriptions is all.”</w:t>
      </w:r>
    </w:p>
  </w:comment>
  <w:comment w:id="15" w:author="Derek Ogle" w:date="2017-06-13T17:52:00Z" w:initials="DO">
    <w:p w14:paraId="68908753" w14:textId="77777777" w:rsidR="003E3CC2" w:rsidRDefault="003E3CC2">
      <w:pPr>
        <w:pStyle w:val="CommentText"/>
      </w:pPr>
      <w:r>
        <w:rPr>
          <w:rStyle w:val="CommentReference"/>
        </w:rPr>
        <w:annotationRef/>
      </w:r>
      <w:r>
        <w:t>This needs to be a complete sentence.</w:t>
      </w:r>
    </w:p>
    <w:p w14:paraId="0BA463FB" w14:textId="77777777" w:rsidR="008D24FA" w:rsidRDefault="008D24FA">
      <w:pPr>
        <w:pStyle w:val="CommentText"/>
      </w:pPr>
    </w:p>
    <w:p w14:paraId="3C9C4C15" w14:textId="77777777" w:rsidR="008D24FA" w:rsidRDefault="008D24FA">
      <w:pPr>
        <w:pStyle w:val="CommentText"/>
      </w:pPr>
      <w:r>
        <w:t>This is quantitative, continuous.</w:t>
      </w:r>
    </w:p>
  </w:comment>
  <w:comment w:id="26" w:author="Derek Ogle" w:date="2017-06-13T17:56:00Z" w:initials="DO">
    <w:p w14:paraId="531F886F" w14:textId="77777777" w:rsidR="008D24FA" w:rsidRDefault="008D24FA">
      <w:pPr>
        <w:pStyle w:val="CommentText"/>
      </w:pPr>
      <w:r>
        <w:rPr>
          <w:rStyle w:val="CommentReference"/>
        </w:rPr>
        <w:annotationRef/>
      </w:r>
      <w:r>
        <w:t>This should be categorical, nominal.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601E48" w15:done="0"/>
  <w15:commentEx w15:paraId="4C768F51" w15:done="0"/>
  <w15:commentEx w15:paraId="7B64E420" w15:done="0"/>
  <w15:commentEx w15:paraId="3C9C4C15" w15:done="0"/>
  <w15:commentEx w15:paraId="531F886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C10E7"/>
    <w:multiLevelType w:val="hybridMultilevel"/>
    <w:tmpl w:val="0214F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00590"/>
    <w:multiLevelType w:val="hybridMultilevel"/>
    <w:tmpl w:val="77907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372D1"/>
    <w:multiLevelType w:val="hybridMultilevel"/>
    <w:tmpl w:val="0214F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23954"/>
    <w:multiLevelType w:val="hybridMultilevel"/>
    <w:tmpl w:val="F7D08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rek Ogle">
    <w15:presenceInfo w15:providerId="AD" w15:userId="S-1-5-21-13063905-244721983-281947949-10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E46"/>
    <w:rsid w:val="000F4C4F"/>
    <w:rsid w:val="00156271"/>
    <w:rsid w:val="001D147F"/>
    <w:rsid w:val="002E01E9"/>
    <w:rsid w:val="003E3CC2"/>
    <w:rsid w:val="005B7B56"/>
    <w:rsid w:val="00804AD3"/>
    <w:rsid w:val="008123EF"/>
    <w:rsid w:val="008D24FA"/>
    <w:rsid w:val="00AC742B"/>
    <w:rsid w:val="00B55E46"/>
    <w:rsid w:val="00D06BCD"/>
    <w:rsid w:val="00ED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17185"/>
  <w15:chartTrackingRefBased/>
  <w15:docId w15:val="{3A08F501-8102-4BF9-8CCA-82A75170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1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3C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CC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E3C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3C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3C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3C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3CC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E0B6B7F-F57F-4768-A9CA-640A0EF88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Deja</dc:creator>
  <cp:keywords/>
  <dc:description/>
  <cp:lastModifiedBy>Derek Ogle</cp:lastModifiedBy>
  <cp:revision>3</cp:revision>
  <dcterms:created xsi:type="dcterms:W3CDTF">2017-06-13T22:57:00Z</dcterms:created>
  <dcterms:modified xsi:type="dcterms:W3CDTF">2017-06-13T22:59:00Z</dcterms:modified>
</cp:coreProperties>
</file>
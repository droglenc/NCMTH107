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BF67F" w14:textId="77777777" w:rsidR="00373107" w:rsidRDefault="00660F4E">
      <w:commentRangeStart w:id="0"/>
      <w:r>
        <w:t>Mason Deja</w:t>
      </w:r>
      <w:commentRangeEnd w:id="0"/>
      <w:r w:rsidR="00227272">
        <w:rPr>
          <w:rStyle w:val="CommentReference"/>
        </w:rPr>
        <w:commentReference w:id="0"/>
      </w:r>
    </w:p>
    <w:p w14:paraId="11DC442D" w14:textId="77777777" w:rsidR="00660F4E" w:rsidRDefault="00AA13AA">
      <w:r>
        <w:t>Mod 9</w:t>
      </w:r>
    </w:p>
    <w:p w14:paraId="4A302440" w14:textId="77777777" w:rsidR="00660F4E" w:rsidRDefault="00660F4E" w:rsidP="00660F4E">
      <w:pPr>
        <w:jc w:val="center"/>
      </w:pPr>
    </w:p>
    <w:p w14:paraId="33EB840B" w14:textId="77777777" w:rsidR="00660F4E" w:rsidRDefault="00660F4E" w:rsidP="00660F4E">
      <w:pPr>
        <w:jc w:val="center"/>
      </w:pPr>
      <w:r>
        <w:t>Animal fats and breast cancer</w:t>
      </w:r>
    </w:p>
    <w:p w14:paraId="6D3556D6" w14:textId="77777777" w:rsidR="007033A5" w:rsidRDefault="007E55CD" w:rsidP="00660F4E">
      <w:commentRangeStart w:id="1"/>
      <w:r>
        <w:t>There</w:t>
      </w:r>
      <w:commentRangeEnd w:id="1"/>
      <w:r w:rsidR="00227272">
        <w:rPr>
          <w:rStyle w:val="CommentReference"/>
        </w:rPr>
        <w:commentReference w:id="1"/>
      </w:r>
      <w:r>
        <w:t xml:space="preserve"> is a positive association shown in the scatter plot that shows that there is a moderate</w:t>
      </w:r>
      <w:r w:rsidR="007033A5">
        <w:t xml:space="preserve">ly strengthened </w:t>
      </w:r>
      <w:commentRangeStart w:id="2"/>
      <w:r>
        <w:t>correlation</w:t>
      </w:r>
      <w:commentRangeEnd w:id="2"/>
      <w:r w:rsidR="00227272">
        <w:rPr>
          <w:rStyle w:val="CommentReference"/>
        </w:rPr>
        <w:commentReference w:id="2"/>
      </w:r>
      <w:r>
        <w:t xml:space="preserve"> between animal fat intake per day and death rate. The scatter plot also does not have any outliers</w:t>
      </w:r>
    </w:p>
    <w:p w14:paraId="32513C77" w14:textId="77777777" w:rsidR="007033A5" w:rsidRDefault="007033A5" w:rsidP="00660F4E"/>
    <w:p w14:paraId="71896A48" w14:textId="77777777" w:rsidR="00660F4E" w:rsidRDefault="007033A5" w:rsidP="007033A5">
      <w:pPr>
        <w:jc w:val="center"/>
      </w:pPr>
      <w:r>
        <w:t>North fish creek discharge</w:t>
      </w:r>
    </w:p>
    <w:p w14:paraId="3FBF502E" w14:textId="77777777" w:rsidR="00F43D82" w:rsidDel="00227272" w:rsidRDefault="00F43D82" w:rsidP="00F43D82">
      <w:pPr>
        <w:jc w:val="center"/>
        <w:rPr>
          <w:del w:id="3" w:author="Derek Ogle" w:date="2017-07-08T09:20:00Z"/>
        </w:rPr>
      </w:pPr>
      <w:del w:id="4" w:author="Derek Ogle" w:date="2017-07-08T09:20:00Z">
        <w:r w:rsidDel="00227272">
          <w:delText>Figure 1</w:delText>
        </w:r>
      </w:del>
    </w:p>
    <w:p w14:paraId="2973D0A6" w14:textId="77777777" w:rsidR="00F43D82" w:rsidRDefault="00F43D82" w:rsidP="00F43D82">
      <w:pPr>
        <w:keepNext/>
      </w:pPr>
      <w:bookmarkStart w:id="5" w:name="_GoBack"/>
      <w:r>
        <w:rPr>
          <w:noProof/>
        </w:rPr>
        <w:drawing>
          <wp:inline distT="0" distB="0" distL="0" distR="0" wp14:anchorId="76931E27" wp14:editId="04F8A4AC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5B184546" w14:textId="77777777" w:rsidR="00F43D82" w:rsidRDefault="00F43D82" w:rsidP="007033A5">
      <w:r>
        <w:t>Figure 1. Scatter plot of 28 recorded discharge and suspended sediments events in North fish creek near Ashland, Wisconsin from May/25/1989 to October/15/2002.</w:t>
      </w:r>
    </w:p>
    <w:p w14:paraId="4D266785" w14:textId="77777777" w:rsidR="00F43D82" w:rsidRDefault="00F43D82" w:rsidP="007033A5">
      <w:r>
        <w:t>There is a positive association</w:t>
      </w:r>
      <w:r w:rsidR="00C50B73">
        <w:t xml:space="preserve"> between total suspended sediments and instantaneous discharge</w:t>
      </w:r>
      <w:r>
        <w:t xml:space="preserve"> shown in Figure 1. There is a weak </w:t>
      </w:r>
      <w:commentRangeStart w:id="6"/>
      <w:r>
        <w:t>correlation</w:t>
      </w:r>
      <w:commentRangeEnd w:id="6"/>
      <w:r w:rsidR="00227272">
        <w:rPr>
          <w:rStyle w:val="CommentReference"/>
        </w:rPr>
        <w:commentReference w:id="6"/>
      </w:r>
      <w:r>
        <w:t xml:space="preserve"> due to many</w:t>
      </w:r>
      <w:r w:rsidR="00C50B73">
        <w:t xml:space="preserve"> outliers in the plot but if the outliers were to be taken out of the mix there would be a strong </w:t>
      </w:r>
      <w:commentRangeStart w:id="7"/>
      <w:r w:rsidR="00C50B73">
        <w:t>correlation</w:t>
      </w:r>
      <w:commentRangeEnd w:id="7"/>
      <w:r w:rsidR="00227272">
        <w:rPr>
          <w:rStyle w:val="CommentReference"/>
        </w:rPr>
        <w:commentReference w:id="7"/>
      </w:r>
      <w:r w:rsidR="00C50B73">
        <w:t>.</w:t>
      </w:r>
    </w:p>
    <w:p w14:paraId="555E3208" w14:textId="77777777" w:rsidR="00F43D82" w:rsidRDefault="00F43D82" w:rsidP="007033A5">
      <w:r>
        <w:t xml:space="preserve"> </w:t>
      </w:r>
    </w:p>
    <w:p w14:paraId="19B23925" w14:textId="77777777" w:rsidR="00F43D82" w:rsidRDefault="00F43D82" w:rsidP="007033A5"/>
    <w:p w14:paraId="65470AEB" w14:textId="77777777" w:rsidR="00F43D82" w:rsidRDefault="00F43D82" w:rsidP="00F43D82">
      <w:pPr>
        <w:jc w:val="center"/>
      </w:pPr>
      <w:r>
        <w:t>R script</w:t>
      </w:r>
    </w:p>
    <w:p w14:paraId="717AC856" w14:textId="77777777" w:rsidR="00F43D82" w:rsidRDefault="00F43D82" w:rsidP="00F43D82">
      <w:proofErr w:type="gramStart"/>
      <w:r>
        <w:lastRenderedPageBreak/>
        <w:t>library(</w:t>
      </w:r>
      <w:proofErr w:type="spellStart"/>
      <w:proofErr w:type="gramEnd"/>
      <w:r>
        <w:t>NCStats</w:t>
      </w:r>
      <w:proofErr w:type="spellEnd"/>
      <w:r>
        <w:t>)</w:t>
      </w:r>
    </w:p>
    <w:p w14:paraId="0E648BD3" w14:textId="77777777" w:rsidR="00F43D82" w:rsidRDefault="00F43D82" w:rsidP="00F43D82"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"~/R stuff")</w:t>
      </w:r>
    </w:p>
    <w:p w14:paraId="4254C571" w14:textId="77777777" w:rsidR="00F43D82" w:rsidRDefault="00F43D82" w:rsidP="00F43D82">
      <w:proofErr w:type="spellStart"/>
      <w:proofErr w:type="gramStart"/>
      <w:r>
        <w:t>df</w:t>
      </w:r>
      <w:proofErr w:type="spellEnd"/>
      <w:proofErr w:type="gramEnd"/>
      <w:r>
        <w:t>&lt;- read.csv('FishCrNWaterQuality.csv')</w:t>
      </w:r>
    </w:p>
    <w:p w14:paraId="492744D6" w14:textId="77777777" w:rsidR="00F43D82" w:rsidRDefault="00F43D82" w:rsidP="00F43D82">
      <w:proofErr w:type="gramStart"/>
      <w:r>
        <w:t>plot(</w:t>
      </w:r>
      <w:proofErr w:type="spellStart"/>
      <w:proofErr w:type="gramEnd"/>
      <w:r>
        <w:t>SuspSed~DschrgCFS</w:t>
      </w:r>
      <w:proofErr w:type="spellEnd"/>
      <w:r>
        <w:t xml:space="preserve">, data = </w:t>
      </w:r>
      <w:proofErr w:type="spellStart"/>
      <w:r>
        <w:t>df,ylab</w:t>
      </w:r>
      <w:proofErr w:type="spellEnd"/>
      <w:r>
        <w:t xml:space="preserve"> = "total suspended sediments (milligrams per liter)", </w:t>
      </w:r>
      <w:proofErr w:type="spellStart"/>
      <w:r>
        <w:t>xlab</w:t>
      </w:r>
      <w:proofErr w:type="spellEnd"/>
      <w:r>
        <w:t>= "instantaneous discharge (cubic feet per second)")</w:t>
      </w:r>
    </w:p>
    <w:p w14:paraId="028895D8" w14:textId="77777777" w:rsidR="00C50B73" w:rsidRDefault="00C50B73" w:rsidP="00F43D82"/>
    <w:p w14:paraId="4CE9399D" w14:textId="77777777" w:rsidR="00C50B73" w:rsidRDefault="00C50B73" w:rsidP="00F43D82">
      <w:r w:rsidRPr="00C50B73">
        <w:t>I have neither given nor received unauthorized aid in completing this work, nor have I presented someone else's work as my own.</w:t>
      </w:r>
    </w:p>
    <w:p w14:paraId="2A541414" w14:textId="77777777" w:rsidR="00F43D82" w:rsidRDefault="00F43D82" w:rsidP="00F43D82"/>
    <w:sectPr w:rsidR="00F4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7-08T09:22:00Z" w:initials="DO">
    <w:p w14:paraId="34D0B5E8" w14:textId="77777777" w:rsidR="00227272" w:rsidRDefault="00227272">
      <w:pPr>
        <w:pStyle w:val="CommentText"/>
      </w:pPr>
      <w:r>
        <w:rPr>
          <w:rStyle w:val="CommentReference"/>
        </w:rPr>
        <w:annotationRef/>
      </w:r>
      <w:r>
        <w:t>8/10 (-0 for format, -2 for content).</w:t>
      </w:r>
    </w:p>
  </w:comment>
  <w:comment w:id="1" w:author="Derek Ogle" w:date="2017-07-08T09:19:00Z" w:initials="DO">
    <w:p w14:paraId="45DF63B1" w14:textId="77777777" w:rsidR="00227272" w:rsidRDefault="00227272">
      <w:pPr>
        <w:pStyle w:val="CommentText"/>
      </w:pPr>
      <w:r>
        <w:rPr>
          <w:rStyle w:val="CommentReference"/>
        </w:rPr>
        <w:annotationRef/>
      </w:r>
      <w:r>
        <w:t>What about the form of the relationship?</w:t>
      </w:r>
    </w:p>
  </w:comment>
  <w:comment w:id="2" w:author="Derek Ogle" w:date="2017-07-08T09:20:00Z" w:initials="DO">
    <w:p w14:paraId="2600520C" w14:textId="77777777" w:rsidR="00227272" w:rsidRDefault="00227272">
      <w:pPr>
        <w:pStyle w:val="CommentText"/>
      </w:pPr>
      <w:r>
        <w:rPr>
          <w:rStyle w:val="CommentReference"/>
        </w:rPr>
        <w:annotationRef/>
      </w:r>
      <w:r>
        <w:t>It is not the correlation that is strong or not, it is the relationship. The correlation simply helps you tell if the relationship is strong or not.</w:t>
      </w:r>
    </w:p>
    <w:p w14:paraId="75585A8B" w14:textId="77777777" w:rsidR="00227272" w:rsidRDefault="00227272">
      <w:pPr>
        <w:pStyle w:val="CommentText"/>
      </w:pPr>
    </w:p>
    <w:p w14:paraId="59966B93" w14:textId="77777777" w:rsidR="00227272" w:rsidRDefault="00227272">
      <w:pPr>
        <w:pStyle w:val="CommentText"/>
      </w:pPr>
      <w:r>
        <w:t>You need to tell whether you used the correlation coefficient or not.</w:t>
      </w:r>
    </w:p>
  </w:comment>
  <w:comment w:id="6" w:author="Derek Ogle" w:date="2017-07-08T09:21:00Z" w:initials="DO">
    <w:p w14:paraId="7AA9C196" w14:textId="77777777" w:rsidR="00227272" w:rsidRDefault="00227272">
      <w:pPr>
        <w:pStyle w:val="CommentText"/>
      </w:pPr>
      <w:r>
        <w:rPr>
          <w:rStyle w:val="CommentReference"/>
        </w:rPr>
        <w:annotationRef/>
      </w:r>
      <w:r>
        <w:t>Again, relationship.</w:t>
      </w:r>
    </w:p>
  </w:comment>
  <w:comment w:id="7" w:author="Derek Ogle" w:date="2017-07-08T09:21:00Z" w:initials="DO">
    <w:p w14:paraId="5D7499DE" w14:textId="77777777" w:rsidR="00227272" w:rsidRDefault="00227272">
      <w:pPr>
        <w:pStyle w:val="CommentText"/>
      </w:pPr>
      <w:r>
        <w:rPr>
          <w:rStyle w:val="CommentReference"/>
        </w:rPr>
        <w:annotationRef/>
      </w:r>
      <w:r>
        <w:t>What about the form of the relationship?</w:t>
      </w:r>
    </w:p>
    <w:p w14:paraId="5D3FB596" w14:textId="77777777" w:rsidR="00227272" w:rsidRDefault="00227272">
      <w:pPr>
        <w:pStyle w:val="CommentText"/>
      </w:pPr>
    </w:p>
    <w:p w14:paraId="70261075" w14:textId="77777777" w:rsidR="00227272" w:rsidRDefault="00227272">
      <w:pPr>
        <w:pStyle w:val="CommentText"/>
      </w:pPr>
      <w:r>
        <w:t>Did you use the correlation coefficient to assess strength or not? Why or why not?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0B5E8" w15:done="0"/>
  <w15:commentEx w15:paraId="45DF63B1" w15:done="0"/>
  <w15:commentEx w15:paraId="59966B93" w15:done="0"/>
  <w15:commentEx w15:paraId="7AA9C196" w15:done="0"/>
  <w15:commentEx w15:paraId="702610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4E"/>
    <w:rsid w:val="000F4C4F"/>
    <w:rsid w:val="00227272"/>
    <w:rsid w:val="002E01E9"/>
    <w:rsid w:val="00660F4E"/>
    <w:rsid w:val="007033A5"/>
    <w:rsid w:val="007E55CD"/>
    <w:rsid w:val="00AA13AA"/>
    <w:rsid w:val="00C50B73"/>
    <w:rsid w:val="00F4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9108"/>
  <w15:chartTrackingRefBased/>
  <w15:docId w15:val="{2BFC14B9-BF2D-460E-8E1C-57250CD8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3D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7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2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2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2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2017-07-08T14:22:00Z</dcterms:created>
  <dcterms:modified xsi:type="dcterms:W3CDTF">2017-07-08T14:22:00Z</dcterms:modified>
</cp:coreProperties>
</file>
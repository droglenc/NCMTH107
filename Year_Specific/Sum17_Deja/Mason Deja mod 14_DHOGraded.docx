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0F89" w14:textId="77777777" w:rsidR="00430F84" w:rsidRDefault="00430F84"/>
    <w:p w14:paraId="23A1BB82" w14:textId="77777777" w:rsidR="00487A80" w:rsidRDefault="00487A80">
      <w:commentRangeStart w:id="0"/>
      <w:r>
        <w:t>Modu</w:t>
      </w:r>
      <w:r w:rsidR="0030268B">
        <w:t>le 14 homework</w:t>
      </w:r>
      <w:commentRangeEnd w:id="0"/>
      <w:r w:rsidR="003B4F40">
        <w:rPr>
          <w:rStyle w:val="CommentReference"/>
        </w:rPr>
        <w:commentReference w:id="0"/>
      </w:r>
    </w:p>
    <w:p w14:paraId="0EA341AC" w14:textId="77777777" w:rsidR="00487A80" w:rsidRDefault="00487A80">
      <w:r>
        <w:t>Mason Deja</w:t>
      </w:r>
    </w:p>
    <w:p w14:paraId="281B15FD" w14:textId="77777777" w:rsidR="00487A80" w:rsidRDefault="00487A80">
      <w:r>
        <w:t>7/26/17</w:t>
      </w:r>
      <w:bookmarkStart w:id="1" w:name="_GoBack"/>
      <w:bookmarkEnd w:id="1"/>
    </w:p>
    <w:p w14:paraId="32274EB9" w14:textId="77777777" w:rsidR="00487A80" w:rsidRDefault="00487A80" w:rsidP="0030268B">
      <w:r>
        <w:t>Hypothesis testing</w:t>
      </w:r>
    </w:p>
    <w:p w14:paraId="2903D172" w14:textId="77777777" w:rsidR="00487A80" w:rsidRDefault="0030268B" w:rsidP="0030268B">
      <w:pPr>
        <w:pStyle w:val="ListParagraph"/>
        <w:numPr>
          <w:ilvl w:val="0"/>
          <w:numId w:val="1"/>
        </w:numPr>
      </w:pPr>
      <w:r>
        <w:t>The p-value is “the probability of observing a sample mean of 73 or less if the population mean is 80”</w:t>
      </w:r>
      <w:r w:rsidR="00430F84">
        <w:t xml:space="preserve"> </w:t>
      </w:r>
      <w:commentRangeStart w:id="2"/>
      <w:r w:rsidR="00430F84">
        <w:t xml:space="preserve">DNR </w:t>
      </w:r>
      <w:r w:rsidR="005457B4">
        <w:t>Ho</w:t>
      </w:r>
      <w:commentRangeEnd w:id="2"/>
      <w:r w:rsidR="00E90F79">
        <w:rPr>
          <w:rStyle w:val="CommentReference"/>
        </w:rPr>
        <w:commentReference w:id="2"/>
      </w:r>
      <w:r>
        <w:t>.</w:t>
      </w:r>
    </w:p>
    <w:p w14:paraId="1286CBC6" w14:textId="77777777" w:rsidR="0030268B" w:rsidRDefault="0030268B" w:rsidP="0030268B">
      <w:commentRangeStart w:id="3"/>
      <w:r>
        <w:rPr>
          <w:noProof/>
        </w:rPr>
        <w:drawing>
          <wp:inline distT="0" distB="0" distL="0" distR="0" wp14:anchorId="083EFF4B" wp14:editId="73D48868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E90F79">
        <w:rPr>
          <w:rStyle w:val="CommentReference"/>
        </w:rPr>
        <w:commentReference w:id="3"/>
      </w:r>
    </w:p>
    <w:p w14:paraId="584417BC" w14:textId="77777777" w:rsidR="0030268B" w:rsidRDefault="0030268B" w:rsidP="0030268B">
      <w:pPr>
        <w:pStyle w:val="ListParagraph"/>
        <w:numPr>
          <w:ilvl w:val="0"/>
          <w:numId w:val="1"/>
        </w:numPr>
      </w:pPr>
      <w:r>
        <w:t>The p-value is “the probability of observing a sample mean of</w:t>
      </w:r>
      <w:r w:rsidR="005457B4">
        <w:t xml:space="preserve"> 1370 </w:t>
      </w:r>
      <w:ins w:id="4" w:author="Derek Ogle" w:date="2017-08-01T07:45:00Z">
        <w:r w:rsidR="00E90F79">
          <w:t>“or different”</w:t>
        </w:r>
      </w:ins>
      <w:ins w:id="5" w:author="Derek Ogle" w:date="2017-08-01T07:46:00Z">
        <w:r w:rsidR="00E90F79">
          <w:t xml:space="preserve"> </w:t>
        </w:r>
      </w:ins>
      <w:r w:rsidR="005457B4">
        <w:t xml:space="preserve">if the pop mean is 1500”. </w:t>
      </w:r>
      <w:commentRangeStart w:id="6"/>
      <w:proofErr w:type="gramStart"/>
      <w:r w:rsidR="005457B4">
        <w:t>Reject  HO</w:t>
      </w:r>
      <w:commentRangeEnd w:id="6"/>
      <w:proofErr w:type="gramEnd"/>
      <w:r w:rsidR="00E90F79">
        <w:rPr>
          <w:rStyle w:val="CommentReference"/>
        </w:rPr>
        <w:commentReference w:id="6"/>
      </w:r>
      <w:r w:rsidR="005457B4">
        <w:t>.</w:t>
      </w:r>
    </w:p>
    <w:p w14:paraId="474F78F7" w14:textId="77777777" w:rsidR="005457B4" w:rsidRDefault="005457B4" w:rsidP="005457B4">
      <w:commentRangeStart w:id="7"/>
      <w:r>
        <w:rPr>
          <w:noProof/>
        </w:rPr>
        <w:lastRenderedPageBreak/>
        <w:drawing>
          <wp:inline distT="0" distB="0" distL="0" distR="0" wp14:anchorId="3B81E568" wp14:editId="014AA8B7">
            <wp:extent cx="59436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E90F79">
        <w:rPr>
          <w:rStyle w:val="CommentReference"/>
        </w:rPr>
        <w:commentReference w:id="7"/>
      </w:r>
    </w:p>
    <w:p w14:paraId="4EE06443" w14:textId="77777777" w:rsidR="005457B4" w:rsidRDefault="005457B4" w:rsidP="005457B4">
      <w:pPr>
        <w:jc w:val="center"/>
      </w:pPr>
      <w:r>
        <w:t>Beetle Size</w:t>
      </w:r>
    </w:p>
    <w:p w14:paraId="11733197" w14:textId="77777777" w:rsidR="009C5053" w:rsidRDefault="009C5053" w:rsidP="005457B4">
      <w:pPr>
        <w:pStyle w:val="ListParagraph"/>
        <w:numPr>
          <w:ilvl w:val="0"/>
          <w:numId w:val="2"/>
        </w:numPr>
      </w:pPr>
      <w:proofErr w:type="spellStart"/>
      <w:r>
        <w:t>HA:u</w:t>
      </w:r>
      <w:proofErr w:type="spellEnd"/>
      <w:r>
        <w:t xml:space="preserve">&gt;190 </w:t>
      </w:r>
      <w:proofErr w:type="spellStart"/>
      <w:r>
        <w:t>Ho:U</w:t>
      </w:r>
      <w:proofErr w:type="spellEnd"/>
      <w:r>
        <w:t>=</w:t>
      </w:r>
      <w:r w:rsidR="005457B4">
        <w:t xml:space="preserve">190(where U </w:t>
      </w:r>
      <w:r>
        <w:t>represents the mean thorax length of the Halticus oleacea beetle study group. Thus, the alternative hypothesis represents the increased mean thorax lengths.</w:t>
      </w:r>
    </w:p>
    <w:p w14:paraId="0B4219C4" w14:textId="77777777" w:rsidR="009C5053" w:rsidRDefault="009C5053" w:rsidP="005457B4">
      <w:pPr>
        <w:pStyle w:val="ListParagraph"/>
        <w:numPr>
          <w:ilvl w:val="0"/>
          <w:numId w:val="2"/>
        </w:numPr>
      </w:pPr>
      <w:r>
        <w:t xml:space="preserve">Sample </w:t>
      </w:r>
      <w:r w:rsidR="007B4533">
        <w:t>mean=194.166</w:t>
      </w:r>
    </w:p>
    <w:p w14:paraId="01E3389E" w14:textId="77777777" w:rsidR="005457B4" w:rsidRDefault="009C5053" w:rsidP="005457B4">
      <w:pPr>
        <w:pStyle w:val="ListParagraph"/>
        <w:numPr>
          <w:ilvl w:val="0"/>
          <w:numId w:val="2"/>
        </w:numPr>
      </w:pPr>
      <w:r>
        <w:t xml:space="preserve">  </w:t>
      </w:r>
      <w:r w:rsidR="00555EFC">
        <w:t xml:space="preserve">P-value is </w:t>
      </w:r>
      <w:commentRangeStart w:id="8"/>
      <w:r w:rsidR="00555EFC">
        <w:t>0.6168</w:t>
      </w:r>
      <w:commentRangeEnd w:id="8"/>
      <w:r w:rsidR="00E90F79">
        <w:rPr>
          <w:rStyle w:val="CommentReference"/>
        </w:rPr>
        <w:commentReference w:id="8"/>
      </w:r>
    </w:p>
    <w:p w14:paraId="04FFB2A9" w14:textId="77777777" w:rsidR="00555EFC" w:rsidRPr="00A43E9D" w:rsidRDefault="00555EFC" w:rsidP="005457B4">
      <w:pPr>
        <w:pStyle w:val="ListParagraph"/>
        <w:numPr>
          <w:ilvl w:val="0"/>
          <w:numId w:val="2"/>
        </w:numPr>
      </w:pPr>
      <w:commentRangeStart w:id="9"/>
      <w:r>
        <w:t>Reject Ho because P-</w:t>
      </w:r>
      <w:proofErr w:type="gramStart"/>
      <w:r>
        <w:t>value(</w:t>
      </w:r>
      <w:proofErr w:type="gramEnd"/>
      <w:r>
        <w:t>0.</w:t>
      </w:r>
      <w:r w:rsidR="00A43E9D">
        <w:t>0.3833&gt;0</w:t>
      </w:r>
      <w:r>
        <w:t>.05)</w:t>
      </w:r>
      <w:commentRangeEnd w:id="9"/>
      <w:r w:rsidR="00E90F79">
        <w:rPr>
          <w:rStyle w:val="CommentReference"/>
        </w:rPr>
        <w:commentReference w:id="9"/>
      </w:r>
      <w:r>
        <w:t xml:space="preserve"> is larger than a. it can be summarized that</w:t>
      </w:r>
      <w:r w:rsidRPr="00555EFC">
        <w:rPr>
          <w:lang w:val="en"/>
        </w:rPr>
        <w:t xml:space="preserve"> the thorax length of the </w:t>
      </w:r>
      <w:proofErr w:type="spellStart"/>
      <w:r w:rsidRPr="00555EFC">
        <w:rPr>
          <w:i/>
          <w:iCs/>
          <w:lang w:val="en"/>
        </w:rPr>
        <w:t>Halticus</w:t>
      </w:r>
      <w:proofErr w:type="spellEnd"/>
      <w:r w:rsidRPr="00555EFC">
        <w:rPr>
          <w:i/>
          <w:iCs/>
          <w:lang w:val="en"/>
        </w:rPr>
        <w:t xml:space="preserve"> </w:t>
      </w:r>
      <w:proofErr w:type="spellStart"/>
      <w:r w:rsidRPr="00555EFC">
        <w:rPr>
          <w:i/>
          <w:iCs/>
          <w:lang w:val="en"/>
        </w:rPr>
        <w:t>oleracea</w:t>
      </w:r>
      <w:proofErr w:type="spellEnd"/>
      <w:r>
        <w:rPr>
          <w:lang w:val="en"/>
        </w:rPr>
        <w:t xml:space="preserve"> species would be </w:t>
      </w:r>
      <w:commentRangeStart w:id="10"/>
      <w:r>
        <w:rPr>
          <w:lang w:val="en"/>
        </w:rPr>
        <w:t>smaller</w:t>
      </w:r>
      <w:commentRangeEnd w:id="10"/>
      <w:r w:rsidR="00E90F79">
        <w:rPr>
          <w:rStyle w:val="CommentReference"/>
        </w:rPr>
        <w:commentReference w:id="10"/>
      </w:r>
      <w:r w:rsidRPr="00555EFC">
        <w:rPr>
          <w:lang w:val="en"/>
        </w:rPr>
        <w:t xml:space="preserve"> than 190 mm</w:t>
      </w:r>
      <w:r>
        <w:rPr>
          <w:lang w:val="en"/>
        </w:rPr>
        <w:t>.</w:t>
      </w:r>
    </w:p>
    <w:p w14:paraId="6075A5C8" w14:textId="77777777" w:rsidR="00A43E9D" w:rsidRDefault="00A43E9D" w:rsidP="00A43E9D">
      <w:r>
        <w:rPr>
          <w:noProof/>
        </w:rPr>
        <w:lastRenderedPageBreak/>
        <w:drawing>
          <wp:inline distT="0" distB="0" distL="0" distR="0" wp14:anchorId="552734A8" wp14:editId="5C1C01F2">
            <wp:extent cx="59436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D6D2" w14:textId="77777777" w:rsidR="0061306E" w:rsidRDefault="0061306E" w:rsidP="0061306E">
      <w:pPr>
        <w:jc w:val="center"/>
      </w:pPr>
      <w:r>
        <w:t>R stuff</w:t>
      </w:r>
    </w:p>
    <w:p w14:paraId="09EEF36F" w14:textId="77777777" w:rsidR="0061306E" w:rsidRDefault="0061306E" w:rsidP="0061306E">
      <w:r>
        <w:t>#</w:t>
      </w:r>
      <w:proofErr w:type="spellStart"/>
      <w:r>
        <w:t>pvaluecalcs</w:t>
      </w:r>
      <w:proofErr w:type="spellEnd"/>
    </w:p>
    <w:p w14:paraId="2EFDA531" w14:textId="77777777" w:rsidR="0061306E" w:rsidRDefault="0061306E" w:rsidP="0061306E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53B727A9" w14:textId="77777777" w:rsidR="0061306E" w:rsidRDefault="0061306E" w:rsidP="0061306E">
      <w:proofErr w:type="spellStart"/>
      <w:proofErr w:type="gramStart"/>
      <w:r>
        <w:t>distrib</w:t>
      </w:r>
      <w:proofErr w:type="spellEnd"/>
      <w:r>
        <w:t>(</w:t>
      </w:r>
      <w:proofErr w:type="gramEnd"/>
      <w:r>
        <w:t xml:space="preserve">73,mean=80, </w:t>
      </w:r>
      <w:proofErr w:type="spellStart"/>
      <w:r>
        <w:t>sd</w:t>
      </w:r>
      <w:proofErr w:type="spellEnd"/>
      <w:r>
        <w:t>=20/</w:t>
      </w:r>
      <w:proofErr w:type="spellStart"/>
      <w:r>
        <w:t>sqrt</w:t>
      </w:r>
      <w:proofErr w:type="spellEnd"/>
      <w:r>
        <w:t>(30),</w:t>
      </w:r>
      <w:proofErr w:type="spellStart"/>
      <w:r>
        <w:t>lower.tail</w:t>
      </w:r>
      <w:proofErr w:type="spellEnd"/>
      <w:r>
        <w:t xml:space="preserve"> = TRUE)</w:t>
      </w:r>
    </w:p>
    <w:p w14:paraId="34795696" w14:textId="77777777" w:rsidR="0061306E" w:rsidRDefault="0061306E" w:rsidP="0061306E">
      <w:proofErr w:type="gramStart"/>
      <w:r>
        <w:t>( 2</w:t>
      </w:r>
      <w:proofErr w:type="gramEnd"/>
      <w:r>
        <w:t>*</w:t>
      </w:r>
      <w:proofErr w:type="spellStart"/>
      <w:r>
        <w:t>distrib</w:t>
      </w:r>
      <w:proofErr w:type="spellEnd"/>
      <w:r>
        <w:t>(1370,mean=1500,sd=800/</w:t>
      </w:r>
      <w:proofErr w:type="spellStart"/>
      <w:r>
        <w:t>sqrt</w:t>
      </w:r>
      <w:proofErr w:type="spellEnd"/>
      <w:r>
        <w:t>(40),</w:t>
      </w:r>
      <w:proofErr w:type="spellStart"/>
      <w:r>
        <w:t>lower.tail</w:t>
      </w:r>
      <w:proofErr w:type="spellEnd"/>
      <w:r>
        <w:t>=TRUE))</w:t>
      </w:r>
    </w:p>
    <w:p w14:paraId="2DFB8A51" w14:textId="77777777" w:rsidR="0061306E" w:rsidRDefault="0061306E" w:rsidP="0061306E"/>
    <w:p w14:paraId="25F60664" w14:textId="77777777" w:rsidR="0061306E" w:rsidRDefault="0061306E" w:rsidP="0061306E">
      <w:r>
        <w:t>#beetles</w:t>
      </w:r>
    </w:p>
    <w:p w14:paraId="6A5FF04F" w14:textId="77777777" w:rsidR="0061306E" w:rsidRDefault="0061306E" w:rsidP="0061306E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7D92F990" w14:textId="77777777" w:rsidR="0061306E" w:rsidRDefault="0061306E" w:rsidP="0061306E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 stuff")</w:t>
      </w:r>
    </w:p>
    <w:p w14:paraId="0A7CF49D" w14:textId="77777777" w:rsidR="0061306E" w:rsidRDefault="0061306E" w:rsidP="0061306E">
      <w:proofErr w:type="spellStart"/>
      <w:proofErr w:type="gramStart"/>
      <w:r>
        <w:t>df</w:t>
      </w:r>
      <w:proofErr w:type="spellEnd"/>
      <w:proofErr w:type="gramEnd"/>
      <w:r>
        <w:t>&lt;-read.csv("Beetles.csv")</w:t>
      </w:r>
    </w:p>
    <w:p w14:paraId="76C0E2B4" w14:textId="77777777" w:rsidR="0061306E" w:rsidRDefault="0061306E" w:rsidP="0061306E">
      <w:proofErr w:type="spellStart"/>
      <w:proofErr w:type="gramStart"/>
      <w:r>
        <w:t>hc</w:t>
      </w:r>
      <w:proofErr w:type="spellEnd"/>
      <w:proofErr w:type="gramEnd"/>
      <w:r>
        <w:t>&lt;-</w:t>
      </w:r>
      <w:proofErr w:type="spellStart"/>
      <w:r>
        <w:t>filterD</w:t>
      </w:r>
      <w:proofErr w:type="spellEnd"/>
      <w:r>
        <w:t>(</w:t>
      </w:r>
      <w:proofErr w:type="spellStart"/>
      <w:r>
        <w:t>df,species</w:t>
      </w:r>
      <w:proofErr w:type="spellEnd"/>
      <w:r>
        <w:t>=="</w:t>
      </w:r>
      <w:proofErr w:type="spellStart"/>
      <w:r>
        <w:t>Halticus.oleracea</w:t>
      </w:r>
      <w:proofErr w:type="spellEnd"/>
      <w:r>
        <w:t>")</w:t>
      </w:r>
    </w:p>
    <w:p w14:paraId="60C61205" w14:textId="77777777" w:rsidR="0061306E" w:rsidRDefault="0061306E" w:rsidP="0061306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hc</w:t>
      </w:r>
      <w:proofErr w:type="spellEnd"/>
      <w:r>
        <w:t>)</w:t>
      </w:r>
    </w:p>
    <w:p w14:paraId="29AE22C2" w14:textId="77777777" w:rsidR="0061306E" w:rsidRDefault="0061306E" w:rsidP="0061306E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190,mean=194.16,sd=14)</w:t>
      </w:r>
    </w:p>
    <w:sectPr w:rsidR="0061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01T07:50:00Z" w:initials="DO">
    <w:p w14:paraId="28373778" w14:textId="77777777" w:rsidR="003B4F40" w:rsidRDefault="003B4F40">
      <w:pPr>
        <w:pStyle w:val="CommentText"/>
      </w:pPr>
      <w:r>
        <w:rPr>
          <w:rStyle w:val="CommentReference"/>
        </w:rPr>
        <w:annotationRef/>
      </w:r>
      <w:r>
        <w:t>5/10 (-2 for formatting, -3 for content)</w:t>
      </w:r>
    </w:p>
  </w:comment>
  <w:comment w:id="2" w:author="Derek Ogle" w:date="2017-08-01T07:44:00Z" w:initials="DO">
    <w:p w14:paraId="6957B8E7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This should be a sentence and you need to describe how you came to this conclusion (i.e., what is your p-value and how does it compare to alpha).</w:t>
      </w:r>
    </w:p>
  </w:comment>
  <w:comment w:id="3" w:author="Derek Ogle" w:date="2017-08-01T07:45:00Z" w:initials="DO">
    <w:p w14:paraId="655D781B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No figure label!!</w:t>
      </w:r>
    </w:p>
  </w:comment>
  <w:comment w:id="6" w:author="Derek Ogle" w:date="2017-08-01T07:46:00Z" w:initials="DO">
    <w:p w14:paraId="4DD58178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Again</w:t>
      </w:r>
    </w:p>
  </w:comment>
  <w:comment w:id="7" w:author="Derek Ogle" w:date="2017-08-01T07:46:00Z" w:initials="DO">
    <w:p w14:paraId="12D4B462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Your p-value should be 2 times this tail area because of the “not equals” alternative.</w:t>
      </w:r>
      <w:r w:rsidR="003B4F40">
        <w:t xml:space="preserve"> It looks like you did that in your code, but since you never said what your p-value was it is difficult to know that.</w:t>
      </w:r>
    </w:p>
  </w:comment>
  <w:comment w:id="8" w:author="Derek Ogle" w:date="2017-08-01T07:47:00Z" w:initials="DO">
    <w:p w14:paraId="0518DAA3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In your p-value code you need to make sure to use the SE and not the SD (because the probability is about a mean). In addition, you did not shade to the right (because you have a greater than Ha). The p-value should be 0.103.</w:t>
      </w:r>
    </w:p>
  </w:comment>
  <w:comment w:id="9" w:author="Derek Ogle" w:date="2017-08-01T07:48:00Z" w:initials="DO">
    <w:p w14:paraId="25885A2F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You DNR Ho when p&gt;alpha.</w:t>
      </w:r>
    </w:p>
  </w:comment>
  <w:comment w:id="10" w:author="Derek Ogle" w:date="2017-08-01T07:49:00Z" w:initials="DO">
    <w:p w14:paraId="7AF89509" w14:textId="77777777" w:rsidR="00E90F79" w:rsidRDefault="00E90F79">
      <w:pPr>
        <w:pStyle w:val="CommentText"/>
      </w:pPr>
      <w:r>
        <w:rPr>
          <w:rStyle w:val="CommentReference"/>
        </w:rPr>
        <w:annotationRef/>
      </w:r>
      <w:r>
        <w:t>You can’t say this … you can only say that it does not appear to be greater than 190.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373778" w15:done="0"/>
  <w15:commentEx w15:paraId="6957B8E7" w15:done="0"/>
  <w15:commentEx w15:paraId="655D781B" w15:done="0"/>
  <w15:commentEx w15:paraId="4DD58178" w15:done="0"/>
  <w15:commentEx w15:paraId="12D4B462" w15:done="0"/>
  <w15:commentEx w15:paraId="0518DAA3" w15:done="0"/>
  <w15:commentEx w15:paraId="25885A2F" w15:done="0"/>
  <w15:commentEx w15:paraId="7AF895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67FC"/>
    <w:multiLevelType w:val="hybridMultilevel"/>
    <w:tmpl w:val="06DC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03D"/>
    <w:multiLevelType w:val="hybridMultilevel"/>
    <w:tmpl w:val="06DC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80"/>
    <w:rsid w:val="000F4C4F"/>
    <w:rsid w:val="002E01E9"/>
    <w:rsid w:val="0030268B"/>
    <w:rsid w:val="003B4F40"/>
    <w:rsid w:val="00430F84"/>
    <w:rsid w:val="00487A80"/>
    <w:rsid w:val="005457B4"/>
    <w:rsid w:val="00555EFC"/>
    <w:rsid w:val="0061306E"/>
    <w:rsid w:val="007B4533"/>
    <w:rsid w:val="009C5053"/>
    <w:rsid w:val="00A43E9D"/>
    <w:rsid w:val="00E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0B68"/>
  <w15:chartTrackingRefBased/>
  <w15:docId w15:val="{1236FCF2-218E-4201-84EE-CBB01A36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2017-08-01T12:51:00Z</dcterms:created>
  <dcterms:modified xsi:type="dcterms:W3CDTF">2017-08-01T12:51:00Z</dcterms:modified>
</cp:coreProperties>
</file>
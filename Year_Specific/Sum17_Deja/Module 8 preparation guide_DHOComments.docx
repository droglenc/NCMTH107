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28BA0" w14:textId="77777777" w:rsidR="00373107" w:rsidRDefault="00276C30">
      <w:r>
        <w:t>Mod 8 prep</w:t>
      </w:r>
    </w:p>
    <w:p w14:paraId="01434F39" w14:textId="77777777" w:rsidR="003B3FBE" w:rsidRDefault="003B3FBE">
      <w:r>
        <w:t>Mason Deja</w:t>
      </w:r>
    </w:p>
    <w:p w14:paraId="0E42E5DF" w14:textId="77777777" w:rsidR="003B3FBE" w:rsidRDefault="003B3FBE">
      <w:r>
        <w:t>6/24/2017</w:t>
      </w:r>
    </w:p>
    <w:p w14:paraId="37795D47" w14:textId="77777777" w:rsidR="003B3FBE" w:rsidRDefault="003B3FBE"/>
    <w:p w14:paraId="45FC33CA" w14:textId="77777777" w:rsidR="003B3FBE" w:rsidRDefault="00920EDD" w:rsidP="00920EDD">
      <w:pPr>
        <w:pStyle w:val="ListParagraph"/>
        <w:numPr>
          <w:ilvl w:val="0"/>
          <w:numId w:val="1"/>
        </w:numPr>
      </w:pPr>
      <w:r>
        <w:t>The population mean µ controls the center</w:t>
      </w:r>
    </w:p>
    <w:p w14:paraId="775B9702" w14:textId="77777777" w:rsidR="00920EDD" w:rsidRDefault="00920EDD" w:rsidP="00920EDD">
      <w:pPr>
        <w:pStyle w:val="ListParagraph"/>
        <w:numPr>
          <w:ilvl w:val="0"/>
          <w:numId w:val="1"/>
        </w:numPr>
      </w:pPr>
      <w:r>
        <w:t xml:space="preserve">The standard deviation </w:t>
      </w:r>
      <w:r w:rsidRPr="00920EDD">
        <w:t>σ</w:t>
      </w:r>
      <w:r>
        <w:t xml:space="preserve"> controls dispersion.</w:t>
      </w:r>
    </w:p>
    <w:p w14:paraId="0FBD24A3" w14:textId="77777777" w:rsidR="00920EDD" w:rsidRDefault="004A49D5" w:rsidP="00920EDD">
      <w:pPr>
        <w:pStyle w:val="ListParagraph"/>
        <w:numPr>
          <w:ilvl w:val="0"/>
          <w:numId w:val="1"/>
        </w:numPr>
      </w:pPr>
      <w:r>
        <w:t>The mean is 3 and the standard deviation is 2.</w:t>
      </w:r>
    </w:p>
    <w:p w14:paraId="66332CE5" w14:textId="77777777" w:rsidR="004A49D5" w:rsidDel="003A2900" w:rsidRDefault="003A2900" w:rsidP="00920EDD">
      <w:pPr>
        <w:pStyle w:val="ListParagraph"/>
        <w:numPr>
          <w:ilvl w:val="0"/>
          <w:numId w:val="1"/>
        </w:numPr>
        <w:rPr>
          <w:del w:id="0" w:author="Derek Ogle" w:date="2017-06-26T15:13:00Z"/>
        </w:rPr>
      </w:pPr>
      <w:ins w:id="1" w:author="Derek Ogle" w:date="2017-06-26T15:13:00Z">
        <w:r>
          <w:t>Q~N(510,70)</w:t>
        </w:r>
      </w:ins>
      <w:del w:id="2" w:author="Derek Ogle" w:date="2017-06-26T15:13:00Z">
        <w:r w:rsidR="00F94F79" w:rsidDel="003A2900">
          <w:delText xml:space="preserve">X is symbolized </w:delText>
        </w:r>
      </w:del>
    </w:p>
    <w:p w14:paraId="544E496C" w14:textId="77777777" w:rsidR="003A2900" w:rsidRDefault="003A2900" w:rsidP="00920EDD">
      <w:pPr>
        <w:pStyle w:val="ListParagraph"/>
        <w:numPr>
          <w:ilvl w:val="0"/>
          <w:numId w:val="1"/>
        </w:numPr>
        <w:rPr>
          <w:ins w:id="3" w:author="Derek Ogle" w:date="2017-06-26T15:13:00Z"/>
        </w:rPr>
      </w:pPr>
    </w:p>
    <w:p w14:paraId="5A639437" w14:textId="77777777" w:rsidR="00D232E7" w:rsidRDefault="00F94F79" w:rsidP="00920EDD">
      <w:pPr>
        <w:pStyle w:val="ListParagraph"/>
        <w:numPr>
          <w:ilvl w:val="0"/>
          <w:numId w:val="1"/>
        </w:numPr>
      </w:pPr>
      <w:proofErr w:type="gramStart"/>
      <w:r>
        <w:t>N(</w:t>
      </w:r>
      <w:proofErr w:type="gramEnd"/>
      <w:r>
        <w:t>3,2) is the most centered</w:t>
      </w:r>
      <w:r w:rsidR="00D232E7">
        <w:t xml:space="preserve"> to the right, </w:t>
      </w:r>
      <w:ins w:id="4" w:author="Derek Ogle" w:date="2017-06-26T15:14:00Z">
        <w:r w:rsidR="003A2900">
          <w:t xml:space="preserve">N(0,3) is </w:t>
        </w:r>
      </w:ins>
      <w:r w:rsidR="00D232E7">
        <w:t xml:space="preserve">most dispersed, </w:t>
      </w:r>
      <w:ins w:id="5" w:author="Derek Ogle" w:date="2017-06-26T15:14:00Z">
        <w:r w:rsidR="003A2900">
          <w:t xml:space="preserve">N(3,2) is </w:t>
        </w:r>
      </w:ins>
      <w:r w:rsidR="00D232E7">
        <w:t xml:space="preserve">widest and </w:t>
      </w:r>
      <w:ins w:id="6" w:author="Derek Ogle" w:date="2017-06-26T15:14:00Z">
        <w:r w:rsidR="003A2900">
          <w:t>N(0,1) is</w:t>
        </w:r>
      </w:ins>
      <w:del w:id="7" w:author="Derek Ogle" w:date="2017-06-26T15:14:00Z">
        <w:r w:rsidR="00D232E7" w:rsidDel="003A2900">
          <w:delText>the</w:delText>
        </w:r>
      </w:del>
      <w:r w:rsidR="00D232E7">
        <w:t xml:space="preserve"> tallest.</w:t>
      </w:r>
    </w:p>
    <w:p w14:paraId="3939F5F8" w14:textId="77777777" w:rsidR="00D232E7" w:rsidRDefault="00D232E7" w:rsidP="00D232E7">
      <w:pPr>
        <w:pStyle w:val="ListParagraph"/>
        <w:numPr>
          <w:ilvl w:val="0"/>
          <w:numId w:val="1"/>
        </w:numPr>
      </w:pPr>
      <w:r>
        <w:t xml:space="preserve">The 68-95-99.7 states that 68% of individuals that follow a normal distribution have values between </w:t>
      </w:r>
      <w:r w:rsidRPr="00D232E7">
        <w:t>µ−1σ and µ + 1σ, 95% have values between µ−2σ and µ + 2σ, and 99.7% have values between µ−3σ and µ + 3σ</w:t>
      </w:r>
      <w:r>
        <w:t>.</w:t>
      </w:r>
    </w:p>
    <w:p w14:paraId="7F9E0BD3" w14:textId="77777777" w:rsidR="00D232E7" w:rsidRDefault="00D232E7" w:rsidP="00D232E7">
      <w:pPr>
        <w:pStyle w:val="ListParagraph"/>
        <w:numPr>
          <w:ilvl w:val="0"/>
          <w:numId w:val="1"/>
        </w:numPr>
      </w:pPr>
      <w:r>
        <w:t>The 68-95-99.7 rule can only be used for questions involving integer standard deviations away from mean.</w:t>
      </w:r>
    </w:p>
    <w:p w14:paraId="6D388A98" w14:textId="77777777" w:rsidR="00D232E7" w:rsidRDefault="00D232E7" w:rsidP="00D232E7">
      <w:pPr>
        <w:pStyle w:val="ListParagraph"/>
        <w:numPr>
          <w:ilvl w:val="0"/>
          <w:numId w:val="1"/>
        </w:numPr>
      </w:pPr>
      <w:r>
        <w:t>Reverse calculations will give you the</w:t>
      </w:r>
      <w:commentRangeStart w:id="8"/>
      <w:r>
        <w:t xml:space="preserve"> value</w:t>
      </w:r>
      <w:commentRangeEnd w:id="8"/>
      <w:r w:rsidR="003A2900">
        <w:rPr>
          <w:rStyle w:val="CommentReference"/>
        </w:rPr>
        <w:commentReference w:id="8"/>
      </w:r>
      <w:r>
        <w:t xml:space="preserve"> and forward calculations will give you the </w:t>
      </w:r>
      <w:commentRangeStart w:id="9"/>
      <w:r>
        <w:t>area</w:t>
      </w:r>
      <w:commentRangeEnd w:id="9"/>
      <w:r w:rsidR="003A2900">
        <w:rPr>
          <w:rStyle w:val="CommentReference"/>
        </w:rPr>
        <w:commentReference w:id="9"/>
      </w:r>
      <w:r>
        <w:t>.</w:t>
      </w:r>
    </w:p>
    <w:p w14:paraId="2D29ED9E" w14:textId="77777777" w:rsidR="00EC143E" w:rsidRDefault="00D232E7" w:rsidP="00D232E7">
      <w:pPr>
        <w:pStyle w:val="ListParagraph"/>
        <w:numPr>
          <w:ilvl w:val="0"/>
          <w:numId w:val="1"/>
        </w:numPr>
      </w:pPr>
      <w:r>
        <w:t>For a calculation of</w:t>
      </w:r>
      <w:r w:rsidR="00EC143E">
        <w:t xml:space="preserve"> area under a normal curve you should use </w:t>
      </w:r>
      <w:proofErr w:type="spellStart"/>
      <w:r w:rsidR="00EC143E">
        <w:t>distrib</w:t>
      </w:r>
      <w:proofErr w:type="spellEnd"/>
      <w:r w:rsidR="00EC143E">
        <w:t>()</w:t>
      </w:r>
    </w:p>
    <w:p w14:paraId="3C8D9EBD" w14:textId="77777777" w:rsidR="00EC143E" w:rsidRDefault="00EC143E" w:rsidP="00D232E7">
      <w:pPr>
        <w:pStyle w:val="ListParagraph"/>
        <w:numPr>
          <w:ilvl w:val="0"/>
          <w:numId w:val="1"/>
        </w:numPr>
      </w:pPr>
      <w:proofErr w:type="spellStart"/>
      <w:proofErr w:type="gramStart"/>
      <w:r>
        <w:t>Distrib</w:t>
      </w:r>
      <w:proofErr w:type="spellEnd"/>
      <w:r>
        <w:t>(</w:t>
      </w:r>
      <w:proofErr w:type="gramEnd"/>
      <w:r>
        <w:t xml:space="preserve">) defaults to finding the area to the left. </w:t>
      </w:r>
      <w:proofErr w:type="spellStart"/>
      <w:r>
        <w:t>Lower.tail</w:t>
      </w:r>
      <w:proofErr w:type="spellEnd"/>
      <w:r>
        <w:t>=FALSE is used to find the other direction.</w:t>
      </w:r>
    </w:p>
    <w:p w14:paraId="200F986C" w14:textId="77777777" w:rsidR="00F94F79" w:rsidRDefault="00EC143E" w:rsidP="00D232E7">
      <w:pPr>
        <w:pStyle w:val="ListParagraph"/>
        <w:numPr>
          <w:ilvl w:val="0"/>
          <w:numId w:val="1"/>
        </w:numPr>
      </w:pPr>
      <w:proofErr w:type="spellStart"/>
      <w:r>
        <w:t>Distrib</w:t>
      </w:r>
      <w:proofErr w:type="spellEnd"/>
      <w:r>
        <w:t>() defaults to forward calculations but the argument type= “q” can be used to perform a reverse calculation.</w:t>
      </w:r>
      <w:r w:rsidR="00D232E7">
        <w:t xml:space="preserve"> </w:t>
      </w:r>
      <w:r w:rsidR="00F94F79">
        <w:t xml:space="preserve"> </w:t>
      </w:r>
    </w:p>
    <w:sectPr w:rsidR="00F9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Derek Ogle" w:date="2017-06-26T15:14:00Z" w:initials="DO">
    <w:p w14:paraId="64FBD81E" w14:textId="77777777" w:rsidR="003A2900" w:rsidRDefault="003A2900">
      <w:pPr>
        <w:pStyle w:val="CommentText"/>
      </w:pPr>
      <w:r>
        <w:rPr>
          <w:rStyle w:val="CommentReference"/>
        </w:rPr>
        <w:annotationRef/>
      </w:r>
      <w:r>
        <w:t>Of what?</w:t>
      </w:r>
    </w:p>
  </w:comment>
  <w:comment w:id="9" w:author="Derek Ogle" w:date="2017-06-26T15:15:00Z" w:initials="DO">
    <w:p w14:paraId="2C9EDF5A" w14:textId="77777777" w:rsidR="003A2900" w:rsidRDefault="003A2900">
      <w:pPr>
        <w:pStyle w:val="CommentText"/>
      </w:pPr>
      <w:r>
        <w:rPr>
          <w:rStyle w:val="CommentReference"/>
        </w:rPr>
        <w:annotationRef/>
      </w:r>
      <w:r>
        <w:t xml:space="preserve">Of </w:t>
      </w:r>
      <w:r>
        <w:t>what?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FBD81E" w15:done="0"/>
  <w15:commentEx w15:paraId="2C9EDF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032CA"/>
    <w:multiLevelType w:val="hybridMultilevel"/>
    <w:tmpl w:val="559CB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30"/>
    <w:rsid w:val="000F4C4F"/>
    <w:rsid w:val="00276C30"/>
    <w:rsid w:val="002E01E9"/>
    <w:rsid w:val="003A2900"/>
    <w:rsid w:val="003B3FBE"/>
    <w:rsid w:val="004A49D5"/>
    <w:rsid w:val="00920EDD"/>
    <w:rsid w:val="00D232E7"/>
    <w:rsid w:val="00EC143E"/>
    <w:rsid w:val="00F9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D0F4"/>
  <w15:chartTrackingRefBased/>
  <w15:docId w15:val="{D9E1FE4F-106D-47E1-BD2C-B6F9929F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F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90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A2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9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9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9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9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2017-06-25T22:00:00Z</dcterms:created>
  <dcterms:modified xsi:type="dcterms:W3CDTF">2017-06-26T20:15:00Z</dcterms:modified>
</cp:coreProperties>
</file>
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DF4CDD" w14:textId="77777777" w:rsidR="00373107" w:rsidRDefault="00624637"/>
    <w:p w14:paraId="4194B8B0" w14:textId="77777777" w:rsidR="00E87202" w:rsidRDefault="00E87202">
      <w:r>
        <w:t>Module 13 prep guide</w:t>
      </w:r>
    </w:p>
    <w:p w14:paraId="017E2244" w14:textId="77777777" w:rsidR="00E87202" w:rsidRDefault="00E87202">
      <w:r>
        <w:t>Mason Deja</w:t>
      </w:r>
    </w:p>
    <w:p w14:paraId="5EF53483" w14:textId="77777777" w:rsidR="00E87202" w:rsidRDefault="00E87202">
      <w:r>
        <w:t>7/23/17</w:t>
      </w:r>
    </w:p>
    <w:p w14:paraId="7FEC6D10" w14:textId="77777777" w:rsidR="00E87202" w:rsidRDefault="00E87202" w:rsidP="00E87202">
      <w:pPr>
        <w:jc w:val="center"/>
      </w:pPr>
      <w:r>
        <w:t>Sampling distributions</w:t>
      </w:r>
    </w:p>
    <w:p w14:paraId="2C210490" w14:textId="77777777" w:rsidR="00E87202" w:rsidRDefault="00E87202" w:rsidP="00E87202">
      <w:pPr>
        <w:pStyle w:val="ListParagraph"/>
        <w:numPr>
          <w:ilvl w:val="0"/>
          <w:numId w:val="1"/>
        </w:numPr>
      </w:pPr>
      <w:r>
        <w:t>A statistical inference is the process of making a conclusion about the parameter of a population based on the statistic computed from a sample.</w:t>
      </w:r>
    </w:p>
    <w:p w14:paraId="09B8C4A2" w14:textId="77777777" w:rsidR="00E87202" w:rsidRDefault="00E87202" w:rsidP="00E87202">
      <w:pPr>
        <w:pStyle w:val="ListParagraph"/>
        <w:numPr>
          <w:ilvl w:val="0"/>
          <w:numId w:val="1"/>
        </w:numPr>
      </w:pPr>
      <w:r>
        <w:t>Sampling variability is the fact that the results from different samples are going to be different.</w:t>
      </w:r>
    </w:p>
    <w:p w14:paraId="105C36CC" w14:textId="77777777" w:rsidR="001E59C2" w:rsidRDefault="001E59C2" w:rsidP="00E87202">
      <w:pPr>
        <w:pStyle w:val="ListParagraph"/>
        <w:numPr>
          <w:ilvl w:val="0"/>
          <w:numId w:val="1"/>
        </w:numPr>
      </w:pPr>
      <w:r>
        <w:t>Sampling distribution is the distribution of values of a particular statistic computed from all possible samples of the same size from the same population.</w:t>
      </w:r>
    </w:p>
    <w:p w14:paraId="3CAEEF93" w14:textId="77777777" w:rsidR="001E59C2" w:rsidRPr="001E59C2" w:rsidRDefault="00E87202" w:rsidP="00E87202">
      <w:pPr>
        <w:pStyle w:val="ListParagraph"/>
        <w:numPr>
          <w:ilvl w:val="0"/>
          <w:numId w:val="1"/>
        </w:numPr>
      </w:pPr>
      <w:r>
        <w:t>The standard error of the statistic</w:t>
      </w:r>
      <w:r w:rsidR="001E59C2">
        <w:t xml:space="preserve"> </w:t>
      </w:r>
      <w:r w:rsidR="001E59C2" w:rsidRPr="001E59C2">
        <w:rPr>
          <w:lang w:val="en"/>
        </w:rPr>
        <w:t>is used for the dispersion among statis</w:t>
      </w:r>
      <w:r w:rsidR="001E59C2">
        <w:rPr>
          <w:lang w:val="en"/>
        </w:rPr>
        <w:t>tics in a sampling distribution.</w:t>
      </w:r>
    </w:p>
    <w:p w14:paraId="1E29AE79" w14:textId="77777777" w:rsidR="0065371A" w:rsidRDefault="00E87202" w:rsidP="00E87202">
      <w:pPr>
        <w:pStyle w:val="ListParagraph"/>
        <w:numPr>
          <w:ilvl w:val="0"/>
          <w:numId w:val="1"/>
        </w:numPr>
      </w:pPr>
      <w:r>
        <w:t xml:space="preserve"> </w:t>
      </w:r>
      <w:r w:rsidR="001E59C2">
        <w:t xml:space="preserve">Standard </w:t>
      </w:r>
      <w:r w:rsidR="0065371A">
        <w:t>deviation</w:t>
      </w:r>
      <w:r w:rsidR="001E59C2">
        <w:t xml:space="preserve"> measures the </w:t>
      </w:r>
      <w:r w:rsidR="0065371A">
        <w:t>dispersion</w:t>
      </w:r>
      <w:r w:rsidR="001E59C2">
        <w:t xml:space="preserve"> among individuals </w:t>
      </w:r>
      <w:r w:rsidR="0065371A">
        <w:t xml:space="preserve">while standard error measures the dispersion among statistics  </w:t>
      </w:r>
    </w:p>
    <w:p w14:paraId="40172A27" w14:textId="77777777" w:rsidR="0065371A" w:rsidRDefault="0065371A" w:rsidP="00E87202">
      <w:pPr>
        <w:pStyle w:val="ListParagraph"/>
        <w:numPr>
          <w:ilvl w:val="0"/>
          <w:numId w:val="1"/>
        </w:numPr>
      </w:pPr>
      <w:r>
        <w:t xml:space="preserve">Standard error is the measure of sampling </w:t>
      </w:r>
      <w:r w:rsidR="00DD1EAF">
        <w:t>variability</w:t>
      </w:r>
      <w:r>
        <w:t xml:space="preserve"> and standard deviation is the measure of natural variability</w:t>
      </w:r>
    </w:p>
    <w:p w14:paraId="53B8FDF9" w14:textId="77777777" w:rsidR="00335963" w:rsidRDefault="00335963" w:rsidP="00E87202">
      <w:pPr>
        <w:pStyle w:val="ListParagraph"/>
        <w:numPr>
          <w:ilvl w:val="0"/>
          <w:numId w:val="1"/>
        </w:numPr>
      </w:pPr>
      <w:r>
        <w:t>A statistic is said</w:t>
      </w:r>
      <w:r w:rsidR="00DD1EAF">
        <w:t xml:space="preserve"> to be unbiased if the center of i</w:t>
      </w:r>
      <w:r>
        <w:t xml:space="preserve">ts </w:t>
      </w:r>
      <w:r w:rsidR="00DA44B2">
        <w:t>sampling</w:t>
      </w:r>
      <w:r>
        <w:t xml:space="preserve"> distribution equals the parameter it was intended to estimate.</w:t>
      </w:r>
    </w:p>
    <w:p w14:paraId="7AF41132" w14:textId="77777777" w:rsidR="00572CC8" w:rsidRDefault="00ED0ED9" w:rsidP="00E87202">
      <w:pPr>
        <w:pStyle w:val="ListParagraph"/>
        <w:numPr>
          <w:ilvl w:val="0"/>
          <w:numId w:val="1"/>
        </w:numPr>
      </w:pPr>
      <w:r>
        <w:t xml:space="preserve"> The center, shape and dispersion is dependent on the corresponding population </w:t>
      </w:r>
      <w:commentRangeStart w:id="0"/>
      <w:r>
        <w:t>distribution</w:t>
      </w:r>
      <w:commentRangeEnd w:id="0"/>
      <w:r w:rsidR="00624637">
        <w:rPr>
          <w:rStyle w:val="CommentReference"/>
        </w:rPr>
        <w:commentReference w:id="0"/>
      </w:r>
      <w:r>
        <w:t>.</w:t>
      </w:r>
    </w:p>
    <w:p w14:paraId="00449FE8" w14:textId="77777777" w:rsidR="0092677A" w:rsidRDefault="00572CC8" w:rsidP="00572CC8">
      <w:pPr>
        <w:pStyle w:val="ListParagraph"/>
        <w:numPr>
          <w:ilvl w:val="0"/>
          <w:numId w:val="1"/>
        </w:numPr>
      </w:pPr>
      <w:r>
        <w:t xml:space="preserve">Sampling distribution is the distribution of values </w:t>
      </w:r>
      <w:r w:rsidR="00335963">
        <w:t xml:space="preserve"> </w:t>
      </w:r>
      <w:r w:rsidRPr="00572CC8">
        <w:t xml:space="preserve"> of a particular statistic computed from all possible samples of the same size from the same population</w:t>
      </w:r>
      <w:r w:rsidR="0092677A">
        <w:t>, sample distribution is the distribution of all individuals in a sample and the population distribution is the distribution of all individuals in a sample.</w:t>
      </w:r>
    </w:p>
    <w:p w14:paraId="63B73AC1" w14:textId="77777777" w:rsidR="000B1E56" w:rsidRDefault="0092677A" w:rsidP="00572CC8">
      <w:pPr>
        <w:pStyle w:val="ListParagraph"/>
        <w:numPr>
          <w:ilvl w:val="0"/>
          <w:numId w:val="1"/>
        </w:numPr>
      </w:pPr>
      <w:r>
        <w:t>If the sample size changes then the sampling distrib</w:t>
      </w:r>
      <w:r w:rsidR="000B1E56">
        <w:t>ution will change.</w:t>
      </w:r>
    </w:p>
    <w:p w14:paraId="0755F627" w14:textId="77777777" w:rsidR="000B1E56" w:rsidRDefault="000B1E56" w:rsidP="00572CC8">
      <w:pPr>
        <w:pStyle w:val="ListParagraph"/>
        <w:numPr>
          <w:ilvl w:val="0"/>
          <w:numId w:val="1"/>
        </w:numPr>
      </w:pPr>
      <w:r>
        <w:t>One reason to simulate sampling distributions is to use it as a tool for checking the theory concerning sampling distributions.</w:t>
      </w:r>
    </w:p>
    <w:p w14:paraId="07D0F796" w14:textId="77777777" w:rsidR="000357B9" w:rsidRDefault="000357B9" w:rsidP="00572CC8">
      <w:pPr>
        <w:pStyle w:val="ListParagraph"/>
        <w:numPr>
          <w:ilvl w:val="0"/>
          <w:numId w:val="1"/>
        </w:numPr>
      </w:pPr>
      <w:r>
        <w:t>The central limit theorem is a method to identify the specific characteristics of the sampling distribution of the sample mean without going through the process of extracting multiple samples from the population.</w:t>
      </w:r>
    </w:p>
    <w:p w14:paraId="76B6D88E" w14:textId="77777777" w:rsidR="00937BC9" w:rsidRDefault="000357B9" w:rsidP="00572CC8">
      <w:pPr>
        <w:pStyle w:val="ListParagraph"/>
        <w:numPr>
          <w:ilvl w:val="0"/>
          <w:numId w:val="1"/>
        </w:numPr>
      </w:pPr>
      <w:r>
        <w:t>The distribution used to compute probability about individuals</w:t>
      </w:r>
      <w:r w:rsidR="000B1E56">
        <w:t xml:space="preserve"> </w:t>
      </w:r>
      <w:r w:rsidR="00937BC9">
        <w:t xml:space="preserve">is population distribution and the distribution used to </w:t>
      </w:r>
      <w:del w:id="1" w:author="Derek Ogle" w:date="2017-07-24T17:22:00Z">
        <w:r w:rsidR="00937BC9" w:rsidDel="00624637">
          <w:delText xml:space="preserve">get </w:delText>
        </w:r>
      </w:del>
      <w:ins w:id="2" w:author="Derek Ogle" w:date="2017-07-24T17:22:00Z">
        <w:r w:rsidR="00624637">
          <w:t>compute the probability of</w:t>
        </w:r>
        <w:r w:rsidR="00624637">
          <w:t xml:space="preserve"> </w:t>
        </w:r>
      </w:ins>
      <w:r w:rsidR="00937BC9">
        <w:t>statistics from samples is sampling distribution.</w:t>
      </w:r>
    </w:p>
    <w:p w14:paraId="5F9EC016" w14:textId="77777777" w:rsidR="00937BC9" w:rsidRDefault="00DA44B2" w:rsidP="00572CC8">
      <w:pPr>
        <w:pStyle w:val="ListParagraph"/>
        <w:numPr>
          <w:ilvl w:val="0"/>
          <w:numId w:val="1"/>
        </w:numPr>
      </w:pPr>
      <w:r>
        <w:t>Whatever</w:t>
      </w:r>
      <w:r w:rsidR="00937BC9">
        <w:t xml:space="preserve"> is being asked about must be normally distributed.</w:t>
      </w:r>
    </w:p>
    <w:p w14:paraId="683BF99C" w14:textId="77777777" w:rsidR="00DD1EAF" w:rsidRDefault="00937BC9" w:rsidP="00572CC8">
      <w:pPr>
        <w:pStyle w:val="ListParagraph"/>
        <w:numPr>
          <w:ilvl w:val="0"/>
          <w:numId w:val="1"/>
        </w:numPr>
      </w:pPr>
      <w:r>
        <w:t xml:space="preserve">Accuracy is how closely a statistic estimates the intended parameter and </w:t>
      </w:r>
      <w:r w:rsidR="00DD1EAF">
        <w:t>a statistic is considered to be precise if multiple samples produce similar statistics.</w:t>
      </w:r>
    </w:p>
    <w:p w14:paraId="5FE3CBE8" w14:textId="77777777" w:rsidR="00E87202" w:rsidRDefault="00DD1EAF" w:rsidP="00572CC8">
      <w:pPr>
        <w:pStyle w:val="ListParagraph"/>
        <w:numPr>
          <w:ilvl w:val="0"/>
          <w:numId w:val="1"/>
        </w:numPr>
      </w:pPr>
      <w:r>
        <w:t xml:space="preserve">The shape of </w:t>
      </w:r>
      <w:proofErr w:type="gramStart"/>
      <w:r>
        <w:t>a</w:t>
      </w:r>
      <w:proofErr w:type="gramEnd"/>
      <w:r>
        <w:t xml:space="preserve"> accurate graph will </w:t>
      </w:r>
      <w:commentRangeStart w:id="3"/>
      <w:r>
        <w:t>be more spread out</w:t>
      </w:r>
      <w:commentRangeEnd w:id="3"/>
      <w:r w:rsidR="00624637">
        <w:rPr>
          <w:rStyle w:val="CommentReference"/>
        </w:rPr>
        <w:commentReference w:id="3"/>
      </w:r>
      <w:r>
        <w:t xml:space="preserve"> but clustered closer to the point of interest while precise graphs will be grouped tightly together but </w:t>
      </w:r>
      <w:commentRangeStart w:id="4"/>
      <w:r>
        <w:t>farther away from the point of interest</w:t>
      </w:r>
      <w:commentRangeEnd w:id="4"/>
      <w:r w:rsidR="00624637">
        <w:rPr>
          <w:rStyle w:val="CommentReference"/>
        </w:rPr>
        <w:commentReference w:id="4"/>
      </w:r>
      <w:r>
        <w:t xml:space="preserve">.  </w:t>
      </w:r>
      <w:r w:rsidR="00937BC9">
        <w:t xml:space="preserve"> </w:t>
      </w:r>
      <w:r w:rsidR="0065371A">
        <w:t xml:space="preserve"> </w:t>
      </w:r>
      <w:bookmarkStart w:id="5" w:name="_GoBack"/>
      <w:bookmarkEnd w:id="5"/>
    </w:p>
    <w:sectPr w:rsidR="00E872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erek Ogle" w:date="2017-07-24T17:21:00Z" w:initials="DO">
    <w:p w14:paraId="7C28D64A" w14:textId="77777777" w:rsidR="00624637" w:rsidRDefault="00624637">
      <w:pPr>
        <w:pStyle w:val="CommentText"/>
      </w:pPr>
      <w:r>
        <w:rPr>
          <w:rStyle w:val="CommentReference"/>
        </w:rPr>
        <w:annotationRef/>
      </w:r>
      <w:r>
        <w:t>This does not answer the question though.</w:t>
      </w:r>
    </w:p>
  </w:comment>
  <w:comment w:id="3" w:author="Derek Ogle" w:date="2017-07-24T17:23:00Z" w:initials="DO">
    <w:p w14:paraId="45B1BE02" w14:textId="77777777" w:rsidR="00624637" w:rsidRDefault="00624637">
      <w:pPr>
        <w:pStyle w:val="CommentText"/>
      </w:pPr>
      <w:r>
        <w:rPr>
          <w:rStyle w:val="CommentReference"/>
        </w:rPr>
        <w:annotationRef/>
      </w:r>
      <w:r>
        <w:t>It does not have to be “spread out” to be accurate … it could be very tight and accurate as long as it is centered on the point of interest.</w:t>
      </w:r>
    </w:p>
  </w:comment>
  <w:comment w:id="4" w:author="Derek Ogle" w:date="2017-07-24T17:24:00Z" w:initials="DO">
    <w:p w14:paraId="4ED32692" w14:textId="77777777" w:rsidR="00624637" w:rsidRDefault="00624637">
      <w:pPr>
        <w:pStyle w:val="CommentText"/>
      </w:pPr>
      <w:r>
        <w:rPr>
          <w:rStyle w:val="CommentReference"/>
        </w:rPr>
        <w:annotationRef/>
      </w:r>
      <w:r>
        <w:t>How close it is to the point of interest does not matter for precision …. If they are tightly clustered and right on the point of interest then it is still precise (and would be accurate).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28D64A" w15:done="0"/>
  <w15:commentEx w15:paraId="45B1BE02" w15:done="0"/>
  <w15:commentEx w15:paraId="4ED3269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0F106C"/>
    <w:multiLevelType w:val="hybridMultilevel"/>
    <w:tmpl w:val="50600620"/>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rek Ogle">
    <w15:presenceInfo w15:providerId="AD" w15:userId="S-1-5-21-13063905-244721983-281947949-10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formsDesig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202"/>
    <w:rsid w:val="000357B9"/>
    <w:rsid w:val="000B1E56"/>
    <w:rsid w:val="000F4C4F"/>
    <w:rsid w:val="001E59C2"/>
    <w:rsid w:val="002E01E9"/>
    <w:rsid w:val="00335963"/>
    <w:rsid w:val="00572CC8"/>
    <w:rsid w:val="00624637"/>
    <w:rsid w:val="0065371A"/>
    <w:rsid w:val="0092677A"/>
    <w:rsid w:val="00937BC9"/>
    <w:rsid w:val="00DA44B2"/>
    <w:rsid w:val="00DD1EAF"/>
    <w:rsid w:val="00E87202"/>
    <w:rsid w:val="00ED0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85236"/>
  <w15:chartTrackingRefBased/>
  <w15:docId w15:val="{72D9CD69-FD17-4AFF-B732-DDF8A4B7C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202"/>
    <w:pPr>
      <w:ind w:left="720"/>
      <w:contextualSpacing/>
    </w:pPr>
  </w:style>
  <w:style w:type="character" w:styleId="CommentReference">
    <w:name w:val="annotation reference"/>
    <w:basedOn w:val="DefaultParagraphFont"/>
    <w:uiPriority w:val="99"/>
    <w:semiHidden/>
    <w:unhideWhenUsed/>
    <w:rsid w:val="00624637"/>
    <w:rPr>
      <w:sz w:val="16"/>
      <w:szCs w:val="16"/>
    </w:rPr>
  </w:style>
  <w:style w:type="paragraph" w:styleId="CommentText">
    <w:name w:val="annotation text"/>
    <w:basedOn w:val="Normal"/>
    <w:link w:val="CommentTextChar"/>
    <w:uiPriority w:val="99"/>
    <w:semiHidden/>
    <w:unhideWhenUsed/>
    <w:rsid w:val="00624637"/>
    <w:pPr>
      <w:spacing w:line="240" w:lineRule="auto"/>
    </w:pPr>
    <w:rPr>
      <w:sz w:val="20"/>
      <w:szCs w:val="20"/>
    </w:rPr>
  </w:style>
  <w:style w:type="character" w:customStyle="1" w:styleId="CommentTextChar">
    <w:name w:val="Comment Text Char"/>
    <w:basedOn w:val="DefaultParagraphFont"/>
    <w:link w:val="CommentText"/>
    <w:uiPriority w:val="99"/>
    <w:semiHidden/>
    <w:rsid w:val="00624637"/>
    <w:rPr>
      <w:sz w:val="20"/>
      <w:szCs w:val="20"/>
    </w:rPr>
  </w:style>
  <w:style w:type="paragraph" w:styleId="CommentSubject">
    <w:name w:val="annotation subject"/>
    <w:basedOn w:val="CommentText"/>
    <w:next w:val="CommentText"/>
    <w:link w:val="CommentSubjectChar"/>
    <w:uiPriority w:val="99"/>
    <w:semiHidden/>
    <w:unhideWhenUsed/>
    <w:rsid w:val="00624637"/>
    <w:rPr>
      <w:b/>
      <w:bCs/>
    </w:rPr>
  </w:style>
  <w:style w:type="character" w:customStyle="1" w:styleId="CommentSubjectChar">
    <w:name w:val="Comment Subject Char"/>
    <w:basedOn w:val="CommentTextChar"/>
    <w:link w:val="CommentSubject"/>
    <w:uiPriority w:val="99"/>
    <w:semiHidden/>
    <w:rsid w:val="00624637"/>
    <w:rPr>
      <w:b/>
      <w:bCs/>
      <w:sz w:val="20"/>
      <w:szCs w:val="20"/>
    </w:rPr>
  </w:style>
  <w:style w:type="paragraph" w:styleId="BalloonText">
    <w:name w:val="Balloon Text"/>
    <w:basedOn w:val="Normal"/>
    <w:link w:val="BalloonTextChar"/>
    <w:uiPriority w:val="99"/>
    <w:semiHidden/>
    <w:unhideWhenUsed/>
    <w:rsid w:val="006246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463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 Deja</dc:creator>
  <cp:keywords/>
  <dc:description/>
  <cp:lastModifiedBy>Derek Ogle</cp:lastModifiedBy>
  <cp:revision>2</cp:revision>
  <dcterms:created xsi:type="dcterms:W3CDTF">2017-07-24T22:25:00Z</dcterms:created>
  <dcterms:modified xsi:type="dcterms:W3CDTF">2017-07-24T22:25:00Z</dcterms:modified>
</cp:coreProperties>
</file>
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08C0C" w14:textId="77777777" w:rsidR="00AF10C8" w:rsidRDefault="000823DF" w:rsidP="000823DF">
      <w:r>
        <w:t>Mason Deja</w:t>
      </w:r>
    </w:p>
    <w:p w14:paraId="1FD964D4" w14:textId="77777777" w:rsidR="000823DF" w:rsidRDefault="000823DF" w:rsidP="000823DF">
      <w:commentRangeStart w:id="0"/>
      <w:r>
        <w:t>Module 1</w:t>
      </w:r>
      <w:commentRangeEnd w:id="0"/>
      <w:r w:rsidR="00E50798">
        <w:rPr>
          <w:rStyle w:val="CommentReference"/>
        </w:rPr>
        <w:commentReference w:id="0"/>
      </w:r>
    </w:p>
    <w:p w14:paraId="71FDE2E4" w14:textId="77777777" w:rsidR="000823DF" w:rsidRDefault="000823DF" w:rsidP="000823DF"/>
    <w:p w14:paraId="33F648C7" w14:textId="77777777" w:rsidR="000823DF" w:rsidRDefault="000823DF" w:rsidP="000823DF">
      <w:pPr>
        <w:jc w:val="center"/>
      </w:pPr>
      <w:r>
        <w:t>Frog survey</w:t>
      </w:r>
    </w:p>
    <w:p w14:paraId="0A52CF31" w14:textId="77777777" w:rsidR="000823DF" w:rsidRDefault="000823DF" w:rsidP="00944E4C">
      <w:pPr>
        <w:pStyle w:val="ListParagraph"/>
        <w:numPr>
          <w:ilvl w:val="0"/>
          <w:numId w:val="1"/>
        </w:numPr>
      </w:pPr>
      <w:r>
        <w:t>One of the individuals being sampled is</w:t>
      </w:r>
      <w:commentRangeStart w:id="2"/>
      <w:r>
        <w:t xml:space="preserve"> frogs</w:t>
      </w:r>
      <w:commentRangeEnd w:id="2"/>
      <w:r w:rsidR="004F13CE">
        <w:rPr>
          <w:rStyle w:val="CommentReference"/>
        </w:rPr>
        <w:commentReference w:id="2"/>
      </w:r>
      <w:r>
        <w:t>.</w:t>
      </w:r>
    </w:p>
    <w:p w14:paraId="25E33690" w14:textId="77777777" w:rsidR="002E3198" w:rsidRDefault="000823DF" w:rsidP="002E3198">
      <w:pPr>
        <w:pStyle w:val="ListParagraph"/>
        <w:numPr>
          <w:ilvl w:val="0"/>
          <w:numId w:val="1"/>
        </w:numPr>
      </w:pPr>
      <w:r>
        <w:t>No it is not reasonable to count all of the frogs in northern Wisconsin in week just for the simple fact that frogs tend to move around.</w:t>
      </w:r>
    </w:p>
    <w:p w14:paraId="18B0E8CA" w14:textId="77777777" w:rsidR="002E3198" w:rsidRDefault="001948AB" w:rsidP="002E3198">
      <w:pPr>
        <w:pStyle w:val="ListParagraph"/>
        <w:numPr>
          <w:ilvl w:val="0"/>
          <w:numId w:val="1"/>
        </w:numPr>
      </w:pPr>
      <w:r>
        <w:t>Random sample</w:t>
      </w:r>
    </w:p>
    <w:p w14:paraId="55DF42E1" w14:textId="77777777" w:rsidR="004F13CE" w:rsidRDefault="004F13CE" w:rsidP="00D32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3" w:author="Derek Ogle" w:date="2017-06-13T20:51:00Z"/>
          <w:rFonts w:ascii="Lucida Console" w:eastAsia="Times New Roman" w:hAnsi="Lucida Console" w:cs="Courier New"/>
          <w:color w:val="000000"/>
          <w:sz w:val="20"/>
          <w:szCs w:val="20"/>
        </w:rPr>
      </w:pPr>
      <w:commentRangeStart w:id="4"/>
      <w:ins w:id="5" w:author="Derek Ogle" w:date="2017-06-13T20:51:00Z">
        <w:r>
          <w:rPr>
            <w:rFonts w:ascii="Lucida Console" w:eastAsia="Times New Roman" w:hAnsi="Lucida Console" w:cs="Courier New"/>
            <w:color w:val="000000"/>
            <w:sz w:val="20"/>
            <w:szCs w:val="20"/>
          </w:rPr>
          <w:t>Table 1.</w:t>
        </w:r>
      </w:ins>
      <w:commentRangeEnd w:id="4"/>
      <w:ins w:id="6" w:author="Derek Ogle" w:date="2017-06-13T20:56:00Z">
        <w:r w:rsidR="00E50798">
          <w:rPr>
            <w:rStyle w:val="CommentReference"/>
          </w:rPr>
          <w:commentReference w:id="4"/>
        </w:r>
      </w:ins>
      <w:ins w:id="7" w:author="Derek Ogle" w:date="2017-06-13T20:51:00Z">
        <w:r>
          <w:rPr>
            <w:rFonts w:ascii="Lucida Console" w:eastAsia="Times New Roman" w:hAnsi="Lucida Console" w:cs="Courier New"/>
            <w:color w:val="000000"/>
            <w:sz w:val="20"/>
            <w:szCs w:val="20"/>
          </w:rPr>
          <w:t xml:space="preserve"> First random sample of ten lakes.</w:t>
        </w:r>
      </w:ins>
    </w:p>
    <w:p w14:paraId="7115A619" w14:textId="77777777" w:rsidR="00D32BB5" w:rsidRPr="002E3198" w:rsidRDefault="00D32BB5" w:rsidP="00D32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2E3198">
        <w:rPr>
          <w:rFonts w:ascii="Lucida Console" w:eastAsia="Times New Roman" w:hAnsi="Lucida Console" w:cs="Courier New"/>
          <w:color w:val="000000"/>
          <w:sz w:val="20"/>
          <w:szCs w:val="20"/>
        </w:rPr>
        <w:t>call</w:t>
      </w:r>
      <w:proofErr w:type="gramEnd"/>
      <w:r w:rsidRPr="002E3198">
        <w:rPr>
          <w:rFonts w:ascii="Lucida Console" w:eastAsia="Times New Roman" w:hAnsi="Lucida Console" w:cs="Courier New"/>
          <w:color w:val="000000"/>
          <w:sz w:val="20"/>
          <w:szCs w:val="20"/>
        </w:rPr>
        <w:t xml:space="preserve"> visual</w:t>
      </w:r>
    </w:p>
    <w:p w14:paraId="669210A7" w14:textId="77777777" w:rsidR="00D32BB5" w:rsidRPr="002E3198" w:rsidRDefault="00D32BB5" w:rsidP="00D32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E3198">
        <w:rPr>
          <w:rFonts w:ascii="Lucida Console" w:eastAsia="Times New Roman" w:hAnsi="Lucida Console" w:cs="Courier New"/>
          <w:color w:val="000000"/>
          <w:sz w:val="20"/>
          <w:szCs w:val="20"/>
        </w:rPr>
        <w:t>1   113    227</w:t>
      </w:r>
    </w:p>
    <w:p w14:paraId="0C95D560" w14:textId="77777777" w:rsidR="00D32BB5" w:rsidRPr="002E3198" w:rsidRDefault="00D32BB5" w:rsidP="00D32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E3198">
        <w:rPr>
          <w:rFonts w:ascii="Lucida Console" w:eastAsia="Times New Roman" w:hAnsi="Lucida Console" w:cs="Courier New"/>
          <w:color w:val="000000"/>
          <w:sz w:val="20"/>
          <w:szCs w:val="20"/>
        </w:rPr>
        <w:t>2   120    221</w:t>
      </w:r>
    </w:p>
    <w:p w14:paraId="6B277D45" w14:textId="77777777" w:rsidR="00D32BB5" w:rsidRPr="002E3198" w:rsidRDefault="00D32BB5" w:rsidP="00D32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E3198">
        <w:rPr>
          <w:rFonts w:ascii="Lucida Console" w:eastAsia="Times New Roman" w:hAnsi="Lucida Console" w:cs="Courier New"/>
          <w:color w:val="000000"/>
          <w:sz w:val="20"/>
          <w:szCs w:val="20"/>
        </w:rPr>
        <w:t>3   126    239</w:t>
      </w:r>
    </w:p>
    <w:p w14:paraId="64FD9F26" w14:textId="77777777" w:rsidR="00D32BB5" w:rsidRPr="002E3198" w:rsidRDefault="00D32BB5" w:rsidP="00D32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E3198">
        <w:rPr>
          <w:rFonts w:ascii="Lucida Console" w:eastAsia="Times New Roman" w:hAnsi="Lucida Console" w:cs="Courier New"/>
          <w:color w:val="000000"/>
          <w:sz w:val="20"/>
          <w:szCs w:val="20"/>
        </w:rPr>
        <w:t>4   112    233</w:t>
      </w:r>
    </w:p>
    <w:p w14:paraId="70CF61F9" w14:textId="77777777" w:rsidR="00D32BB5" w:rsidRPr="002E3198" w:rsidRDefault="00D32BB5" w:rsidP="00D32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E3198">
        <w:rPr>
          <w:rFonts w:ascii="Lucida Console" w:eastAsia="Times New Roman" w:hAnsi="Lucida Console" w:cs="Courier New"/>
          <w:color w:val="000000"/>
          <w:sz w:val="20"/>
          <w:szCs w:val="20"/>
        </w:rPr>
        <w:t>5   133    237</w:t>
      </w:r>
    </w:p>
    <w:p w14:paraId="5EEE803F" w14:textId="77777777" w:rsidR="00D32BB5" w:rsidRPr="002E3198" w:rsidRDefault="00D32BB5" w:rsidP="00D32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E3198">
        <w:rPr>
          <w:rFonts w:ascii="Lucida Console" w:eastAsia="Times New Roman" w:hAnsi="Lucida Console" w:cs="Courier New"/>
          <w:color w:val="000000"/>
          <w:sz w:val="20"/>
          <w:szCs w:val="20"/>
        </w:rPr>
        <w:t>6   113    221</w:t>
      </w:r>
    </w:p>
    <w:p w14:paraId="7EBAD536" w14:textId="77777777" w:rsidR="00D32BB5" w:rsidRPr="002E3198" w:rsidRDefault="00D32BB5" w:rsidP="00D32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E3198">
        <w:rPr>
          <w:rFonts w:ascii="Lucida Console" w:eastAsia="Times New Roman" w:hAnsi="Lucida Console" w:cs="Courier New"/>
          <w:color w:val="000000"/>
          <w:sz w:val="20"/>
          <w:szCs w:val="20"/>
        </w:rPr>
        <w:t>7   121    225</w:t>
      </w:r>
    </w:p>
    <w:p w14:paraId="60928123" w14:textId="77777777" w:rsidR="00D32BB5" w:rsidRPr="002E3198" w:rsidRDefault="00D32BB5" w:rsidP="00D32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E3198">
        <w:rPr>
          <w:rFonts w:ascii="Lucida Console" w:eastAsia="Times New Roman" w:hAnsi="Lucida Console" w:cs="Courier New"/>
          <w:color w:val="000000"/>
          <w:sz w:val="20"/>
          <w:szCs w:val="20"/>
        </w:rPr>
        <w:t>8   119    227</w:t>
      </w:r>
    </w:p>
    <w:p w14:paraId="6F70F3C1" w14:textId="77777777" w:rsidR="00D32BB5" w:rsidRPr="002E3198" w:rsidRDefault="00D32BB5" w:rsidP="00D32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E3198">
        <w:rPr>
          <w:rFonts w:ascii="Lucida Console" w:eastAsia="Times New Roman" w:hAnsi="Lucida Console" w:cs="Courier New"/>
          <w:color w:val="000000"/>
          <w:sz w:val="20"/>
          <w:szCs w:val="20"/>
        </w:rPr>
        <w:t>9   113    214</w:t>
      </w:r>
    </w:p>
    <w:p w14:paraId="5B441D5C" w14:textId="77777777" w:rsidR="00D32BB5" w:rsidRPr="002E3198" w:rsidRDefault="00D32BB5" w:rsidP="00D32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2E3198">
        <w:rPr>
          <w:rFonts w:ascii="Lucida Console" w:eastAsia="Times New Roman" w:hAnsi="Lucida Console" w:cs="Courier New"/>
          <w:color w:val="000000"/>
          <w:sz w:val="20"/>
          <w:szCs w:val="20"/>
        </w:rPr>
        <w:t>10  115</w:t>
      </w:r>
      <w:proofErr w:type="gramEnd"/>
      <w:r w:rsidRPr="002E3198">
        <w:rPr>
          <w:rFonts w:ascii="Lucida Console" w:eastAsia="Times New Roman" w:hAnsi="Lucida Console" w:cs="Courier New"/>
          <w:color w:val="000000"/>
          <w:sz w:val="20"/>
          <w:szCs w:val="20"/>
        </w:rPr>
        <w:t xml:space="preserve">    222</w:t>
      </w:r>
    </w:p>
    <w:p w14:paraId="5F274223" w14:textId="77777777" w:rsidR="00D32BB5" w:rsidRDefault="00D32BB5" w:rsidP="00D32BB5"/>
    <w:p w14:paraId="00213241" w14:textId="77777777" w:rsidR="002E3198" w:rsidRDefault="00D32BB5" w:rsidP="002E3198">
      <w:pPr>
        <w:pStyle w:val="ListParagraph"/>
        <w:numPr>
          <w:ilvl w:val="0"/>
          <w:numId w:val="1"/>
        </w:numPr>
      </w:pPr>
      <w:r>
        <w:t>The visual sightings from 6 frog sightings on day 1 to day 2 and then 18 from day 2 to 3</w:t>
      </w:r>
      <w:commentRangeStart w:id="8"/>
      <w:r>
        <w:t>.</w:t>
      </w:r>
      <w:commentRangeEnd w:id="8"/>
      <w:r w:rsidR="004F13CE">
        <w:rPr>
          <w:rStyle w:val="CommentReference"/>
        </w:rPr>
        <w:commentReference w:id="8"/>
      </w:r>
    </w:p>
    <w:p w14:paraId="14918C8E" w14:textId="77777777" w:rsidR="000823DF" w:rsidRDefault="00075C3D" w:rsidP="00944E4C">
      <w:pPr>
        <w:pStyle w:val="ListParagraph"/>
        <w:numPr>
          <w:ilvl w:val="0"/>
          <w:numId w:val="1"/>
        </w:numPr>
      </w:pPr>
      <w:r>
        <w:t>The average visual count for all of the lakes in the sample was 226.6</w:t>
      </w:r>
    </w:p>
    <w:p w14:paraId="2EC9EC1F" w14:textId="77777777" w:rsidR="00320635" w:rsidRDefault="00075C3D" w:rsidP="00944E4C">
      <w:pPr>
        <w:pStyle w:val="ListParagraph"/>
        <w:numPr>
          <w:ilvl w:val="0"/>
          <w:numId w:val="1"/>
        </w:numPr>
      </w:pPr>
      <w:r>
        <w:t>Random sample 2</w:t>
      </w:r>
    </w:p>
    <w:p w14:paraId="13741C84" w14:textId="77777777" w:rsidR="004F13CE" w:rsidRPr="004F13CE" w:rsidRDefault="004F13CE" w:rsidP="004F1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9" w:author="Derek Ogle" w:date="2017-06-13T20:51:00Z"/>
          <w:rFonts w:ascii="Lucida Console" w:eastAsia="Times New Roman" w:hAnsi="Lucida Console" w:cs="Courier New"/>
          <w:color w:val="000000"/>
          <w:sz w:val="20"/>
          <w:szCs w:val="20"/>
        </w:rPr>
      </w:pPr>
      <w:ins w:id="10" w:author="Derek Ogle" w:date="2017-06-13T20:51:00Z">
        <w:r w:rsidRPr="004F13CE">
          <w:rPr>
            <w:rFonts w:ascii="Lucida Console" w:eastAsia="Times New Roman" w:hAnsi="Lucida Console" w:cs="Courier New"/>
            <w:color w:val="000000"/>
            <w:sz w:val="20"/>
            <w:szCs w:val="20"/>
          </w:rPr>
          <w:t>Table 2</w:t>
        </w:r>
        <w:r w:rsidRPr="004F13CE">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Second</w:t>
        </w:r>
        <w:r w:rsidRPr="004F13CE">
          <w:rPr>
            <w:rFonts w:ascii="Lucida Console" w:eastAsia="Times New Roman" w:hAnsi="Lucida Console" w:cs="Courier New"/>
            <w:color w:val="000000"/>
            <w:sz w:val="20"/>
            <w:szCs w:val="20"/>
          </w:rPr>
          <w:t xml:space="preserve"> random sample of ten lakes.</w:t>
        </w:r>
      </w:ins>
    </w:p>
    <w:p w14:paraId="6876A2EE" w14:textId="77777777" w:rsidR="00075C3D" w:rsidRPr="00075C3D" w:rsidRDefault="00075C3D" w:rsidP="00075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075C3D">
        <w:rPr>
          <w:rFonts w:ascii="Lucida Console" w:eastAsia="Times New Roman" w:hAnsi="Lucida Console" w:cs="Courier New"/>
          <w:color w:val="000000"/>
          <w:sz w:val="20"/>
          <w:szCs w:val="20"/>
        </w:rPr>
        <w:t>call</w:t>
      </w:r>
      <w:proofErr w:type="gramEnd"/>
      <w:r w:rsidRPr="00075C3D">
        <w:rPr>
          <w:rFonts w:ascii="Lucida Console" w:eastAsia="Times New Roman" w:hAnsi="Lucida Console" w:cs="Courier New"/>
          <w:color w:val="000000"/>
          <w:sz w:val="20"/>
          <w:szCs w:val="20"/>
        </w:rPr>
        <w:t xml:space="preserve"> visual</w:t>
      </w:r>
    </w:p>
    <w:p w14:paraId="2A558065" w14:textId="77777777" w:rsidR="00075C3D" w:rsidRPr="00075C3D" w:rsidRDefault="00075C3D" w:rsidP="00075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75C3D">
        <w:rPr>
          <w:rFonts w:ascii="Lucida Console" w:eastAsia="Times New Roman" w:hAnsi="Lucida Console" w:cs="Courier New"/>
          <w:color w:val="000000"/>
          <w:sz w:val="20"/>
          <w:szCs w:val="20"/>
        </w:rPr>
        <w:t>1   115    215</w:t>
      </w:r>
    </w:p>
    <w:p w14:paraId="2D2B66CD" w14:textId="77777777" w:rsidR="00075C3D" w:rsidRPr="00075C3D" w:rsidRDefault="00075C3D" w:rsidP="00075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75C3D">
        <w:rPr>
          <w:rFonts w:ascii="Lucida Console" w:eastAsia="Times New Roman" w:hAnsi="Lucida Console" w:cs="Courier New"/>
          <w:color w:val="000000"/>
          <w:sz w:val="20"/>
          <w:szCs w:val="20"/>
        </w:rPr>
        <w:t>2   124    233</w:t>
      </w:r>
    </w:p>
    <w:p w14:paraId="7513A494" w14:textId="77777777" w:rsidR="00075C3D" w:rsidRPr="00075C3D" w:rsidRDefault="00075C3D" w:rsidP="00075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75C3D">
        <w:rPr>
          <w:rFonts w:ascii="Lucida Console" w:eastAsia="Times New Roman" w:hAnsi="Lucida Console" w:cs="Courier New"/>
          <w:color w:val="000000"/>
          <w:sz w:val="20"/>
          <w:szCs w:val="20"/>
        </w:rPr>
        <w:t>3   120    229</w:t>
      </w:r>
    </w:p>
    <w:p w14:paraId="0D9DC75E" w14:textId="77777777" w:rsidR="00075C3D" w:rsidRPr="00075C3D" w:rsidRDefault="00075C3D" w:rsidP="00075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75C3D">
        <w:rPr>
          <w:rFonts w:ascii="Lucida Console" w:eastAsia="Times New Roman" w:hAnsi="Lucida Console" w:cs="Courier New"/>
          <w:color w:val="000000"/>
          <w:sz w:val="20"/>
          <w:szCs w:val="20"/>
        </w:rPr>
        <w:t>4   106    221</w:t>
      </w:r>
    </w:p>
    <w:p w14:paraId="78F60F87" w14:textId="77777777" w:rsidR="00075C3D" w:rsidRPr="00075C3D" w:rsidRDefault="00075C3D" w:rsidP="00075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75C3D">
        <w:rPr>
          <w:rFonts w:ascii="Lucida Console" w:eastAsia="Times New Roman" w:hAnsi="Lucida Console" w:cs="Courier New"/>
          <w:color w:val="000000"/>
          <w:sz w:val="20"/>
          <w:szCs w:val="20"/>
        </w:rPr>
        <w:t>5   123    225</w:t>
      </w:r>
    </w:p>
    <w:p w14:paraId="12BE9898" w14:textId="77777777" w:rsidR="00075C3D" w:rsidRPr="00075C3D" w:rsidRDefault="00075C3D" w:rsidP="00075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75C3D">
        <w:rPr>
          <w:rFonts w:ascii="Lucida Console" w:eastAsia="Times New Roman" w:hAnsi="Lucida Console" w:cs="Courier New"/>
          <w:color w:val="000000"/>
          <w:sz w:val="20"/>
          <w:szCs w:val="20"/>
        </w:rPr>
        <w:t>6   115    216</w:t>
      </w:r>
    </w:p>
    <w:p w14:paraId="34F0BE16" w14:textId="77777777" w:rsidR="00075C3D" w:rsidRPr="00075C3D" w:rsidRDefault="00075C3D" w:rsidP="00075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75C3D">
        <w:rPr>
          <w:rFonts w:ascii="Lucida Console" w:eastAsia="Times New Roman" w:hAnsi="Lucida Console" w:cs="Courier New"/>
          <w:color w:val="000000"/>
          <w:sz w:val="20"/>
          <w:szCs w:val="20"/>
        </w:rPr>
        <w:t>7   123    222</w:t>
      </w:r>
    </w:p>
    <w:p w14:paraId="12B914AE" w14:textId="77777777" w:rsidR="00075C3D" w:rsidRPr="00075C3D" w:rsidRDefault="00075C3D" w:rsidP="00075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75C3D">
        <w:rPr>
          <w:rFonts w:ascii="Lucida Console" w:eastAsia="Times New Roman" w:hAnsi="Lucida Console" w:cs="Courier New"/>
          <w:color w:val="000000"/>
          <w:sz w:val="20"/>
          <w:szCs w:val="20"/>
        </w:rPr>
        <w:t>8   121    227</w:t>
      </w:r>
    </w:p>
    <w:p w14:paraId="615B2403" w14:textId="77777777" w:rsidR="00075C3D" w:rsidRPr="00075C3D" w:rsidRDefault="00075C3D" w:rsidP="00075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75C3D">
        <w:rPr>
          <w:rFonts w:ascii="Lucida Console" w:eastAsia="Times New Roman" w:hAnsi="Lucida Console" w:cs="Courier New"/>
          <w:color w:val="000000"/>
          <w:sz w:val="20"/>
          <w:szCs w:val="20"/>
        </w:rPr>
        <w:t>9   116    224</w:t>
      </w:r>
    </w:p>
    <w:p w14:paraId="008167E7" w14:textId="77777777" w:rsidR="00075C3D" w:rsidRPr="00075C3D" w:rsidRDefault="00075C3D" w:rsidP="00075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075C3D">
        <w:rPr>
          <w:rFonts w:ascii="Lucida Console" w:eastAsia="Times New Roman" w:hAnsi="Lucida Console" w:cs="Courier New"/>
          <w:color w:val="000000"/>
          <w:sz w:val="20"/>
          <w:szCs w:val="20"/>
        </w:rPr>
        <w:t>10  119</w:t>
      </w:r>
      <w:proofErr w:type="gramEnd"/>
      <w:r w:rsidRPr="00075C3D">
        <w:rPr>
          <w:rFonts w:ascii="Lucida Console" w:eastAsia="Times New Roman" w:hAnsi="Lucida Console" w:cs="Courier New"/>
          <w:color w:val="000000"/>
          <w:sz w:val="20"/>
          <w:szCs w:val="20"/>
        </w:rPr>
        <w:t xml:space="preserve">    229</w:t>
      </w:r>
    </w:p>
    <w:p w14:paraId="7F7BB01A" w14:textId="77777777" w:rsidR="00075C3D" w:rsidRDefault="00075C3D" w:rsidP="00075C3D">
      <w:pPr>
        <w:pStyle w:val="ListParagraph"/>
      </w:pPr>
    </w:p>
    <w:p w14:paraId="471FD593" w14:textId="77777777" w:rsidR="00320635" w:rsidRDefault="000E0E64" w:rsidP="00944E4C">
      <w:pPr>
        <w:pStyle w:val="ListParagraph"/>
        <w:numPr>
          <w:ilvl w:val="0"/>
          <w:numId w:val="1"/>
        </w:numPr>
      </w:pPr>
      <w:r>
        <w:t>The average for t</w:t>
      </w:r>
      <w:r w:rsidR="005676D6">
        <w:t xml:space="preserve">he second set of lakes was </w:t>
      </w:r>
      <w:commentRangeStart w:id="11"/>
      <w:r w:rsidR="005676D6">
        <w:t>202.5</w:t>
      </w:r>
      <w:commentRangeEnd w:id="11"/>
      <w:r w:rsidR="004F13CE">
        <w:rPr>
          <w:rStyle w:val="CommentReference"/>
        </w:rPr>
        <w:commentReference w:id="11"/>
      </w:r>
    </w:p>
    <w:p w14:paraId="2B513EA5" w14:textId="77777777" w:rsidR="000E0E64" w:rsidRDefault="000E0E64" w:rsidP="00944E4C">
      <w:pPr>
        <w:pStyle w:val="ListParagraph"/>
        <w:numPr>
          <w:ilvl w:val="0"/>
          <w:numId w:val="1"/>
        </w:numPr>
      </w:pPr>
      <w:r>
        <w:t>The two averages were relatively close. Th</w:t>
      </w:r>
      <w:r w:rsidR="005676D6">
        <w:t>e type of variability is sampling</w:t>
      </w:r>
      <w:r>
        <w:t xml:space="preserve"> because</w:t>
      </w:r>
      <w:r w:rsidR="00644152">
        <w:t xml:space="preserve"> the results from different samples are not going to be the same</w:t>
      </w:r>
      <w:r>
        <w:t>.</w:t>
      </w:r>
    </w:p>
    <w:p w14:paraId="66DD1C67" w14:textId="77777777" w:rsidR="000E0E64" w:rsidRDefault="000E0E64" w:rsidP="00944E4C">
      <w:pPr>
        <w:pStyle w:val="ListParagraph"/>
        <w:numPr>
          <w:ilvl w:val="0"/>
          <w:numId w:val="1"/>
        </w:numPr>
      </w:pPr>
      <w:r>
        <w:t>No my average was not equal to the averag</w:t>
      </w:r>
      <w:r w:rsidR="005676D6">
        <w:t xml:space="preserve">e visual count of all the lake but the first of the two samples was very close. I figured that they were not going to be spot on but I knew they would be in the ball park because the sample pulled out should represent the entire </w:t>
      </w:r>
      <w:commentRangeStart w:id="12"/>
      <w:r w:rsidR="005676D6">
        <w:t>population</w:t>
      </w:r>
      <w:commentRangeEnd w:id="12"/>
      <w:r w:rsidR="00E50798">
        <w:rPr>
          <w:rStyle w:val="CommentReference"/>
        </w:rPr>
        <w:commentReference w:id="12"/>
      </w:r>
    </w:p>
    <w:p w14:paraId="4B977ACD" w14:textId="77777777" w:rsidR="00963C42" w:rsidRDefault="00963C42" w:rsidP="00963C42"/>
    <w:p w14:paraId="0D4EED15" w14:textId="77777777" w:rsidR="00963C42" w:rsidRDefault="00963C42" w:rsidP="00944E4C">
      <w:pPr>
        <w:jc w:val="center"/>
      </w:pPr>
      <w:r>
        <w:t>Variability</w:t>
      </w:r>
    </w:p>
    <w:p w14:paraId="27E9F39B" w14:textId="77777777" w:rsidR="00963C42" w:rsidRDefault="00AF10C8" w:rsidP="00944E4C">
      <w:pPr>
        <w:pStyle w:val="ListParagraph"/>
        <w:numPr>
          <w:ilvl w:val="0"/>
          <w:numId w:val="3"/>
        </w:numPr>
      </w:pPr>
      <w:r>
        <w:lastRenderedPageBreak/>
        <w:t>Natural variability is the fact that no individuals are exactly alike and sampling variability is that the results from each sample are different</w:t>
      </w:r>
    </w:p>
    <w:p w14:paraId="553344E5" w14:textId="77777777" w:rsidR="001F4F1C" w:rsidRDefault="002572A4" w:rsidP="00944E4C">
      <w:pPr>
        <w:pStyle w:val="ListParagraph"/>
        <w:numPr>
          <w:ilvl w:val="0"/>
          <w:numId w:val="3"/>
        </w:numPr>
      </w:pPr>
      <w:r>
        <w:t>Natural variability in a real life situation would be if you were wanting to see how overall fish length differed from sample location to sample locati</w:t>
      </w:r>
      <w:r w:rsidR="001F4F1C">
        <w:t xml:space="preserve">on, the fish length would be the natural variability. Sampling variability would be the results from finding out the overall fish length from the </w:t>
      </w:r>
      <w:commentRangeStart w:id="13"/>
      <w:r w:rsidR="001F4F1C">
        <w:t>study</w:t>
      </w:r>
      <w:commentRangeEnd w:id="13"/>
      <w:r w:rsidR="00E50798">
        <w:rPr>
          <w:rStyle w:val="CommentReference"/>
        </w:rPr>
        <w:commentReference w:id="13"/>
      </w:r>
      <w:r w:rsidR="001F4F1C">
        <w:t>.</w:t>
      </w:r>
    </w:p>
    <w:p w14:paraId="2AE6D8E3" w14:textId="77777777" w:rsidR="002572A4" w:rsidRDefault="001F4F1C" w:rsidP="001F4F1C">
      <w:pPr>
        <w:jc w:val="center"/>
      </w:pPr>
      <w:r>
        <w:t xml:space="preserve">Realities </w:t>
      </w:r>
    </w:p>
    <w:p w14:paraId="751B522E" w14:textId="77777777" w:rsidR="002E3198" w:rsidRDefault="001F4F1C" w:rsidP="002E3198">
      <w:pPr>
        <w:pStyle w:val="ListParagraph"/>
        <w:numPr>
          <w:ilvl w:val="0"/>
          <w:numId w:val="5"/>
        </w:numPr>
      </w:pPr>
      <w:r>
        <w:t xml:space="preserve">The two realities are natural and sampling </w:t>
      </w:r>
      <w:commentRangeStart w:id="14"/>
      <w:r>
        <w:t>variability</w:t>
      </w:r>
      <w:commentRangeEnd w:id="14"/>
      <w:r w:rsidR="00E50798">
        <w:rPr>
          <w:rStyle w:val="CommentReference"/>
        </w:rPr>
        <w:commentReference w:id="14"/>
      </w:r>
      <w:r>
        <w:t xml:space="preserve">. If there was no natural variability there would be no need for sampling variability because </w:t>
      </w:r>
      <w:r w:rsidR="000A00C0">
        <w:t xml:space="preserve">one every individual is the same thus making one individual represent the entire group.  </w:t>
      </w:r>
    </w:p>
    <w:p w14:paraId="342CA71F" w14:textId="77777777" w:rsidR="002E3198" w:rsidRDefault="002E3198" w:rsidP="002E3198">
      <w:pPr>
        <w:pStyle w:val="ListParagraph"/>
        <w:ind w:left="810"/>
      </w:pPr>
    </w:p>
    <w:p w14:paraId="30142635" w14:textId="77777777" w:rsidR="000A00C0" w:rsidRDefault="000A00C0" w:rsidP="002E3198">
      <w:pPr>
        <w:pStyle w:val="ListParagraph"/>
        <w:ind w:left="810"/>
      </w:pPr>
      <w:r w:rsidRPr="000A00C0">
        <w:t>I have neither given nor received unauthorized aid in completing this work, nor have I presented someone else's work as my own</w:t>
      </w:r>
    </w:p>
    <w:sectPr w:rsidR="000A00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7-06-13T20:57:00Z" w:initials="DO">
    <w:p w14:paraId="239B55DC" w14:textId="77777777" w:rsidR="00E50798" w:rsidRDefault="00E50798">
      <w:pPr>
        <w:pStyle w:val="CommentText"/>
      </w:pPr>
      <w:r>
        <w:rPr>
          <w:rStyle w:val="CommentReference"/>
        </w:rPr>
        <w:annotationRef/>
      </w:r>
      <w:r>
        <w:t>This is much better.</w:t>
      </w:r>
    </w:p>
    <w:p w14:paraId="1939ACFE" w14:textId="77777777" w:rsidR="00E50798" w:rsidRDefault="00E50798">
      <w:pPr>
        <w:pStyle w:val="CommentText"/>
      </w:pPr>
    </w:p>
    <w:p w14:paraId="54AE5E78" w14:textId="77777777" w:rsidR="00E50798" w:rsidRDefault="00E50798">
      <w:pPr>
        <w:pStyle w:val="CommentText"/>
      </w:pPr>
      <w:r>
        <w:t>7.5/10 (-0.5 for not labeling tables, -2 for incorrect answers).</w:t>
      </w:r>
      <w:bookmarkStart w:id="1" w:name="_GoBack"/>
      <w:bookmarkEnd w:id="1"/>
    </w:p>
  </w:comment>
  <w:comment w:id="2" w:author="Derek Ogle" w:date="2017-06-13T20:49:00Z" w:initials="DO">
    <w:p w14:paraId="406B0566" w14:textId="77777777" w:rsidR="004F13CE" w:rsidRDefault="004F13CE">
      <w:pPr>
        <w:pStyle w:val="CommentText"/>
      </w:pPr>
      <w:r>
        <w:rPr>
          <w:rStyle w:val="CommentReference"/>
        </w:rPr>
        <w:annotationRef/>
      </w:r>
      <w:r>
        <w:t>An individual is a lake … they counted the number of frogs on a lake … you can’t count the number of frogs on a frog.</w:t>
      </w:r>
    </w:p>
  </w:comment>
  <w:comment w:id="4" w:author="Derek Ogle" w:date="2017-06-13T20:56:00Z" w:initials="DO">
    <w:p w14:paraId="64BAF1CB" w14:textId="77777777" w:rsidR="00E50798" w:rsidRDefault="00E50798">
      <w:pPr>
        <w:pStyle w:val="CommentText"/>
      </w:pPr>
      <w:r>
        <w:rPr>
          <w:rStyle w:val="CommentReference"/>
        </w:rPr>
        <w:annotationRef/>
      </w:r>
      <w:r>
        <w:t>Don’t forget to label tables and figures.</w:t>
      </w:r>
    </w:p>
  </w:comment>
  <w:comment w:id="8" w:author="Derek Ogle" w:date="2017-06-13T20:50:00Z" w:initials="DO">
    <w:p w14:paraId="72DAED7B" w14:textId="77777777" w:rsidR="004F13CE" w:rsidRDefault="004F13CE">
      <w:pPr>
        <w:pStyle w:val="CommentText"/>
      </w:pPr>
      <w:r>
        <w:rPr>
          <w:rStyle w:val="CommentReference"/>
        </w:rPr>
        <w:annotationRef/>
      </w:r>
      <w:r>
        <w:t>You did not answer the second part of this question. What type of variability is this?</w:t>
      </w:r>
    </w:p>
  </w:comment>
  <w:comment w:id="11" w:author="Derek Ogle" w:date="2017-06-13T20:52:00Z" w:initials="DO">
    <w:p w14:paraId="53D587BC" w14:textId="77777777" w:rsidR="004F13CE" w:rsidRDefault="004F13CE">
      <w:pPr>
        <w:pStyle w:val="CommentText"/>
      </w:pPr>
      <w:r>
        <w:rPr>
          <w:rStyle w:val="CommentReference"/>
        </w:rPr>
        <w:annotationRef/>
      </w:r>
      <w:r>
        <w:t>Check your work here …. Your average (202.5) can NOT be less than the lowest value observed (215).</w:t>
      </w:r>
    </w:p>
  </w:comment>
  <w:comment w:id="12" w:author="Derek Ogle" w:date="2017-06-13T20:53:00Z" w:initials="DO">
    <w:p w14:paraId="41C52178" w14:textId="77777777" w:rsidR="00E50798" w:rsidRDefault="00E50798">
      <w:pPr>
        <w:pStyle w:val="CommentText"/>
      </w:pPr>
      <w:r>
        <w:rPr>
          <w:rStyle w:val="CommentReference"/>
        </w:rPr>
        <w:annotationRef/>
      </w:r>
      <w:r>
        <w:t>This is a good answer!!</w:t>
      </w:r>
    </w:p>
  </w:comment>
  <w:comment w:id="13" w:author="Derek Ogle" w:date="2017-06-13T20:53:00Z" w:initials="DO">
    <w:p w14:paraId="42A1E132" w14:textId="77777777" w:rsidR="00E50798" w:rsidRDefault="00E50798">
      <w:pPr>
        <w:pStyle w:val="CommentText"/>
      </w:pPr>
      <w:r>
        <w:rPr>
          <w:rStyle w:val="CommentReference"/>
        </w:rPr>
        <w:annotationRef/>
      </w:r>
      <w:r>
        <w:t xml:space="preserve">This is not as clear as it should be. Natural variability is that two fish do not have the same length. Sampling variability is that the mean length of one sample of fish is different than the mean length of another sample of fish. Alternatively, natural variability is that you don’t get the same number of fish in two different </w:t>
      </w:r>
      <w:proofErr w:type="spellStart"/>
      <w:r>
        <w:t>fyke</w:t>
      </w:r>
      <w:proofErr w:type="spellEnd"/>
      <w:r>
        <w:t xml:space="preserve"> nets. Sampling variability is that the mean number of fish in a sample of </w:t>
      </w:r>
      <w:proofErr w:type="spellStart"/>
      <w:r>
        <w:t>fyke</w:t>
      </w:r>
      <w:proofErr w:type="spellEnd"/>
      <w:r>
        <w:t xml:space="preserve"> nets is different than the mean number of fish in a different sample of </w:t>
      </w:r>
      <w:proofErr w:type="spellStart"/>
      <w:r>
        <w:t>fyke</w:t>
      </w:r>
      <w:proofErr w:type="spellEnd"/>
      <w:r>
        <w:t xml:space="preserve"> nets.</w:t>
      </w:r>
    </w:p>
  </w:comment>
  <w:comment w:id="14" w:author="Derek Ogle" w:date="2017-06-13T20:55:00Z" w:initials="DO">
    <w:p w14:paraId="57490485" w14:textId="77777777" w:rsidR="00E50798" w:rsidRDefault="00E50798">
      <w:pPr>
        <w:pStyle w:val="CommentText"/>
      </w:pPr>
      <w:r>
        <w:rPr>
          <w:rStyle w:val="CommentReference"/>
        </w:rPr>
        <w:annotationRef/>
      </w:r>
      <w:r>
        <w:t>Variability is one of the “realities.” The second reality is that you cannot “see” entire populations and, thus, you need to take samples.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AE5E78" w15:done="0"/>
  <w15:commentEx w15:paraId="406B0566" w15:done="0"/>
  <w15:commentEx w15:paraId="64BAF1CB" w15:done="0"/>
  <w15:commentEx w15:paraId="72DAED7B" w15:done="0"/>
  <w15:commentEx w15:paraId="53D587BC" w15:done="0"/>
  <w15:commentEx w15:paraId="41C52178" w15:done="0"/>
  <w15:commentEx w15:paraId="42A1E132" w15:done="0"/>
  <w15:commentEx w15:paraId="574904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E69EC"/>
    <w:multiLevelType w:val="hybridMultilevel"/>
    <w:tmpl w:val="AD8A00D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6840360"/>
    <w:multiLevelType w:val="hybridMultilevel"/>
    <w:tmpl w:val="4C2A5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057B0"/>
    <w:multiLevelType w:val="hybridMultilevel"/>
    <w:tmpl w:val="766CA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D7663A"/>
    <w:multiLevelType w:val="hybridMultilevel"/>
    <w:tmpl w:val="3A2AB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964B9"/>
    <w:multiLevelType w:val="hybridMultilevel"/>
    <w:tmpl w:val="CEE6E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3DF"/>
    <w:rsid w:val="00075C3D"/>
    <w:rsid w:val="000823DF"/>
    <w:rsid w:val="000A00C0"/>
    <w:rsid w:val="000E0E64"/>
    <w:rsid w:val="000F4C4F"/>
    <w:rsid w:val="001948AB"/>
    <w:rsid w:val="001F4F1C"/>
    <w:rsid w:val="00240701"/>
    <w:rsid w:val="002572A4"/>
    <w:rsid w:val="002E01E9"/>
    <w:rsid w:val="002E3198"/>
    <w:rsid w:val="00320635"/>
    <w:rsid w:val="004F13CE"/>
    <w:rsid w:val="005676D6"/>
    <w:rsid w:val="00644152"/>
    <w:rsid w:val="00944E4C"/>
    <w:rsid w:val="00963C42"/>
    <w:rsid w:val="00AF10C8"/>
    <w:rsid w:val="00D32BB5"/>
    <w:rsid w:val="00E50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8003"/>
  <w15:chartTrackingRefBased/>
  <w15:docId w15:val="{510350CA-D477-4403-AD32-51C9E1689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3DF"/>
    <w:pPr>
      <w:ind w:left="720"/>
      <w:contextualSpacing/>
    </w:pPr>
  </w:style>
  <w:style w:type="paragraph" w:styleId="HTMLPreformatted">
    <w:name w:val="HTML Preformatted"/>
    <w:basedOn w:val="Normal"/>
    <w:link w:val="HTMLPreformattedChar"/>
    <w:uiPriority w:val="99"/>
    <w:semiHidden/>
    <w:unhideWhenUsed/>
    <w:rsid w:val="002E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319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F13CE"/>
    <w:rPr>
      <w:sz w:val="16"/>
      <w:szCs w:val="16"/>
    </w:rPr>
  </w:style>
  <w:style w:type="paragraph" w:styleId="CommentText">
    <w:name w:val="annotation text"/>
    <w:basedOn w:val="Normal"/>
    <w:link w:val="CommentTextChar"/>
    <w:uiPriority w:val="99"/>
    <w:semiHidden/>
    <w:unhideWhenUsed/>
    <w:rsid w:val="004F13CE"/>
    <w:pPr>
      <w:spacing w:line="240" w:lineRule="auto"/>
    </w:pPr>
    <w:rPr>
      <w:sz w:val="20"/>
      <w:szCs w:val="20"/>
    </w:rPr>
  </w:style>
  <w:style w:type="character" w:customStyle="1" w:styleId="CommentTextChar">
    <w:name w:val="Comment Text Char"/>
    <w:basedOn w:val="DefaultParagraphFont"/>
    <w:link w:val="CommentText"/>
    <w:uiPriority w:val="99"/>
    <w:semiHidden/>
    <w:rsid w:val="004F13CE"/>
    <w:rPr>
      <w:sz w:val="20"/>
      <w:szCs w:val="20"/>
    </w:rPr>
  </w:style>
  <w:style w:type="paragraph" w:styleId="CommentSubject">
    <w:name w:val="annotation subject"/>
    <w:basedOn w:val="CommentText"/>
    <w:next w:val="CommentText"/>
    <w:link w:val="CommentSubjectChar"/>
    <w:uiPriority w:val="99"/>
    <w:semiHidden/>
    <w:unhideWhenUsed/>
    <w:rsid w:val="004F13CE"/>
    <w:rPr>
      <w:b/>
      <w:bCs/>
    </w:rPr>
  </w:style>
  <w:style w:type="character" w:customStyle="1" w:styleId="CommentSubjectChar">
    <w:name w:val="Comment Subject Char"/>
    <w:basedOn w:val="CommentTextChar"/>
    <w:link w:val="CommentSubject"/>
    <w:uiPriority w:val="99"/>
    <w:semiHidden/>
    <w:rsid w:val="004F13CE"/>
    <w:rPr>
      <w:b/>
      <w:bCs/>
      <w:sz w:val="20"/>
      <w:szCs w:val="20"/>
    </w:rPr>
  </w:style>
  <w:style w:type="paragraph" w:styleId="BalloonText">
    <w:name w:val="Balloon Text"/>
    <w:basedOn w:val="Normal"/>
    <w:link w:val="BalloonTextChar"/>
    <w:uiPriority w:val="99"/>
    <w:semiHidden/>
    <w:unhideWhenUsed/>
    <w:rsid w:val="004F13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3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500105">
      <w:bodyDiv w:val="1"/>
      <w:marLeft w:val="0"/>
      <w:marRight w:val="0"/>
      <w:marTop w:val="0"/>
      <w:marBottom w:val="0"/>
      <w:divBdr>
        <w:top w:val="none" w:sz="0" w:space="0" w:color="auto"/>
        <w:left w:val="none" w:sz="0" w:space="0" w:color="auto"/>
        <w:bottom w:val="none" w:sz="0" w:space="0" w:color="auto"/>
        <w:right w:val="none" w:sz="0" w:space="0" w:color="auto"/>
      </w:divBdr>
    </w:div>
    <w:div w:id="1789271483">
      <w:bodyDiv w:val="1"/>
      <w:marLeft w:val="0"/>
      <w:marRight w:val="0"/>
      <w:marTop w:val="0"/>
      <w:marBottom w:val="0"/>
      <w:divBdr>
        <w:top w:val="none" w:sz="0" w:space="0" w:color="auto"/>
        <w:left w:val="none" w:sz="0" w:space="0" w:color="auto"/>
        <w:bottom w:val="none" w:sz="0" w:space="0" w:color="auto"/>
        <w:right w:val="none" w:sz="0" w:space="0" w:color="auto"/>
      </w:divBdr>
    </w:div>
    <w:div w:id="201426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Deja</dc:creator>
  <cp:keywords/>
  <dc:description/>
  <cp:lastModifiedBy>Derek Ogle</cp:lastModifiedBy>
  <cp:revision>2</cp:revision>
  <dcterms:created xsi:type="dcterms:W3CDTF">2017-06-14T01:57:00Z</dcterms:created>
  <dcterms:modified xsi:type="dcterms:W3CDTF">2017-06-14T01:57:00Z</dcterms:modified>
</cp:coreProperties>
</file>
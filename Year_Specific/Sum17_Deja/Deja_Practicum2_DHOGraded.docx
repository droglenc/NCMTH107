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16A70" w14:textId="77777777" w:rsidR="00E22439" w:rsidRDefault="00E22439"/>
    <w:p w14:paraId="699D3E60" w14:textId="77777777" w:rsidR="00E22439" w:rsidRDefault="00E22439"/>
    <w:p w14:paraId="506ED419" w14:textId="77777777" w:rsidR="00E22439" w:rsidRDefault="00E22439">
      <w:r>
        <w:t>Practicum #2</w:t>
      </w:r>
    </w:p>
    <w:p w14:paraId="46CB9A26" w14:textId="77777777" w:rsidR="00E22439" w:rsidRDefault="00E22439">
      <w:r>
        <w:t>Mason Deja</w:t>
      </w:r>
    </w:p>
    <w:p w14:paraId="0BE58032" w14:textId="77777777" w:rsidR="00E22439" w:rsidRDefault="00E22439">
      <w:r>
        <w:t>8/27/17</w:t>
      </w:r>
    </w:p>
    <w:p w14:paraId="7E73B036" w14:textId="77777777" w:rsidR="00E22439" w:rsidRDefault="00E22439" w:rsidP="00691C58">
      <w:pPr>
        <w:jc w:val="center"/>
      </w:pPr>
    </w:p>
    <w:p w14:paraId="373C14B5" w14:textId="77777777" w:rsidR="00691C58" w:rsidRDefault="00691C58" w:rsidP="00691C58">
      <w:pPr>
        <w:jc w:val="center"/>
      </w:pPr>
      <w:r>
        <w:t>EDA for total length</w:t>
      </w:r>
    </w:p>
    <w:p w14:paraId="16F33ECB" w14:textId="77777777" w:rsidR="007F763A" w:rsidRDefault="00691C58" w:rsidP="00691C58">
      <w:pPr>
        <w:pStyle w:val="ListParagraph"/>
        <w:numPr>
          <w:ilvl w:val="0"/>
          <w:numId w:val="4"/>
        </w:numPr>
      </w:pPr>
      <w:r>
        <w:t xml:space="preserve">The total length for Ruffe captured in the St. Louis Harbor in Lake Superior is slightly </w:t>
      </w:r>
      <w:commentRangeStart w:id="0"/>
      <w:r>
        <w:t>left</w:t>
      </w:r>
      <w:commentRangeEnd w:id="0"/>
      <w:r w:rsidR="001C5D4E">
        <w:rPr>
          <w:rStyle w:val="CommentReference"/>
        </w:rPr>
        <w:commentReference w:id="0"/>
      </w:r>
      <w:r>
        <w:t xml:space="preserve"> skewed with no obvious </w:t>
      </w:r>
      <w:r w:rsidR="007F763A">
        <w:t>outliers (</w:t>
      </w:r>
      <w:r>
        <w:t>Figure 1)</w:t>
      </w:r>
      <w:r w:rsidR="007F763A">
        <w:t>. The center is at a mean of 126.25 and the dispersion is 22.21(Table 1). The mean and standard deviation were used because the distribution was not strongly skewed and no outlier was present.</w:t>
      </w:r>
    </w:p>
    <w:p w14:paraId="0CBCBFD3" w14:textId="77777777" w:rsidR="00476A2E" w:rsidRDefault="00476A2E" w:rsidP="00476A2E">
      <w:pPr>
        <w:jc w:val="center"/>
      </w:pPr>
      <w:commentRangeStart w:id="1"/>
      <w:r>
        <w:t>Figure 1</w:t>
      </w:r>
      <w:commentRangeEnd w:id="1"/>
      <w:r w:rsidR="001C5D4E">
        <w:rPr>
          <w:rStyle w:val="CommentReference"/>
        </w:rPr>
        <w:commentReference w:id="1"/>
      </w:r>
      <w:r>
        <w:t>-</w:t>
      </w:r>
      <w:r w:rsidRPr="00476A2E">
        <w:t xml:space="preserve"> total length for Ruffe captured in the St. Louis Harbor in Lake Superior</w:t>
      </w:r>
      <w:commentRangeStart w:id="2"/>
      <w:r w:rsidRPr="00476A2E">
        <w:t xml:space="preserve"> is slightly left skewed with no obvious outliers</w:t>
      </w:r>
      <w:commentRangeEnd w:id="2"/>
      <w:r w:rsidR="001C5D4E">
        <w:rPr>
          <w:rStyle w:val="CommentReference"/>
        </w:rPr>
        <w:commentReference w:id="2"/>
      </w:r>
    </w:p>
    <w:p w14:paraId="4017BF78" w14:textId="77777777" w:rsidR="00B479E0" w:rsidRDefault="00B479E0" w:rsidP="00B479E0">
      <w:r>
        <w:rPr>
          <w:noProof/>
        </w:rPr>
        <w:drawing>
          <wp:inline distT="0" distB="0" distL="0" distR="0" wp14:anchorId="1662E39B" wp14:editId="6AC27A10">
            <wp:extent cx="594360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7450"/>
                    </a:xfrm>
                    <a:prstGeom prst="rect">
                      <a:avLst/>
                    </a:prstGeom>
                  </pic:spPr>
                </pic:pic>
              </a:graphicData>
            </a:graphic>
          </wp:inline>
        </w:drawing>
      </w:r>
    </w:p>
    <w:p w14:paraId="6A1932D0" w14:textId="77777777" w:rsidR="00476A2E" w:rsidRDefault="00476A2E" w:rsidP="00476A2E">
      <w:pPr>
        <w:jc w:val="center"/>
      </w:pPr>
      <w:r>
        <w:t>Table 1-</w:t>
      </w:r>
      <w:r w:rsidRPr="00476A2E">
        <w:t xml:space="preserve"> Descriptive statistics of total length for Ruffe captured in the St. Louis Harbor in Lake Superior</w:t>
      </w:r>
    </w:p>
    <w:p w14:paraId="63BF35B2"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w:t>
      </w:r>
      <w:proofErr w:type="gramStart"/>
      <w:r w:rsidRPr="00B479E0">
        <w:rPr>
          <w:rFonts w:ascii="Lucida Console" w:eastAsia="Times New Roman" w:hAnsi="Lucida Console" w:cs="Courier New"/>
          <w:color w:val="000000"/>
          <w:sz w:val="20"/>
          <w:szCs w:val="20"/>
        </w:rPr>
        <w:t>n</w:t>
      </w:r>
      <w:proofErr w:type="gramEnd"/>
      <w:r w:rsidRPr="00B479E0">
        <w:rPr>
          <w:rFonts w:ascii="Lucida Console" w:eastAsia="Times New Roman" w:hAnsi="Lucida Console" w:cs="Courier New"/>
          <w:color w:val="000000"/>
          <w:sz w:val="20"/>
          <w:szCs w:val="20"/>
        </w:rPr>
        <w:t xml:space="preserve">    mean      </w:t>
      </w:r>
      <w:proofErr w:type="spellStart"/>
      <w:r w:rsidRPr="00B479E0">
        <w:rPr>
          <w:rFonts w:ascii="Lucida Console" w:eastAsia="Times New Roman" w:hAnsi="Lucida Console" w:cs="Courier New"/>
          <w:color w:val="000000"/>
          <w:sz w:val="20"/>
          <w:szCs w:val="20"/>
        </w:rPr>
        <w:t>sd</w:t>
      </w:r>
      <w:proofErr w:type="spellEnd"/>
      <w:r w:rsidRPr="00B479E0">
        <w:rPr>
          <w:rFonts w:ascii="Lucida Console" w:eastAsia="Times New Roman" w:hAnsi="Lucida Console" w:cs="Courier New"/>
          <w:color w:val="000000"/>
          <w:sz w:val="20"/>
          <w:szCs w:val="20"/>
        </w:rPr>
        <w:t xml:space="preserve">     min      Q1  median      Q3     max </w:t>
      </w:r>
    </w:p>
    <w:p w14:paraId="397BC93A"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60.000 </w:t>
      </w:r>
      <w:proofErr w:type="gramStart"/>
      <w:r w:rsidRPr="00B479E0">
        <w:rPr>
          <w:rFonts w:ascii="Lucida Console" w:eastAsia="Times New Roman" w:hAnsi="Lucida Console" w:cs="Courier New"/>
          <w:color w:val="000000"/>
          <w:sz w:val="20"/>
          <w:szCs w:val="20"/>
        </w:rPr>
        <w:t>126.247  22.213</w:t>
      </w:r>
      <w:proofErr w:type="gramEnd"/>
      <w:r w:rsidRPr="00B479E0">
        <w:rPr>
          <w:rFonts w:ascii="Lucida Console" w:eastAsia="Times New Roman" w:hAnsi="Lucida Console" w:cs="Courier New"/>
          <w:color w:val="000000"/>
          <w:sz w:val="20"/>
          <w:szCs w:val="20"/>
        </w:rPr>
        <w:t xml:space="preserve">  86.700 108.400 125.800 139.700 174.000</w:t>
      </w:r>
    </w:p>
    <w:p w14:paraId="5CE38E8F" w14:textId="77777777" w:rsidR="00B479E0" w:rsidRDefault="00B479E0" w:rsidP="00B479E0"/>
    <w:p w14:paraId="20E0F1A5" w14:textId="77777777" w:rsidR="007F763A" w:rsidRDefault="007F763A" w:rsidP="007F763A"/>
    <w:p w14:paraId="70A31DC8" w14:textId="77777777" w:rsidR="00691C58" w:rsidRDefault="007F763A" w:rsidP="007F763A">
      <w:pPr>
        <w:jc w:val="center"/>
      </w:pPr>
      <w:r>
        <w:lastRenderedPageBreak/>
        <w:t xml:space="preserve">EDA for </w:t>
      </w:r>
      <w:r w:rsidR="001349C3">
        <w:t>sex</w:t>
      </w:r>
    </w:p>
    <w:p w14:paraId="3CBA6F80" w14:textId="77777777" w:rsidR="001349C3" w:rsidRDefault="001349C3" w:rsidP="001349C3">
      <w:pPr>
        <w:pStyle w:val="ListParagraph"/>
        <w:numPr>
          <w:ilvl w:val="0"/>
          <w:numId w:val="5"/>
        </w:numPr>
      </w:pPr>
      <w:r>
        <w:t xml:space="preserve">The majority of  Ruffe captured in the </w:t>
      </w:r>
      <w:r w:rsidRPr="001349C3">
        <w:t>St. Louis Harbor in Lake Superior</w:t>
      </w:r>
      <w:r>
        <w:t xml:space="preserve"> were mostly femal</w:t>
      </w:r>
      <w:r w:rsidR="00B479E0">
        <w:t>es with 42</w:t>
      </w:r>
      <w:r>
        <w:t xml:space="preserve"> females and onl</w:t>
      </w:r>
      <w:r w:rsidR="00B479E0">
        <w:t>y 18</w:t>
      </w:r>
      <w:r>
        <w:t xml:space="preserve"> males captured(Figure 2,Table2).</w:t>
      </w:r>
    </w:p>
    <w:p w14:paraId="5754666D" w14:textId="77777777" w:rsidR="00B479E0" w:rsidRDefault="00A37ACD" w:rsidP="00A37ACD">
      <w:pPr>
        <w:jc w:val="center"/>
      </w:pPr>
      <w:r>
        <w:t>Figure 4-bar chart showing the frequency of female fish vs male fish captured</w:t>
      </w:r>
    </w:p>
    <w:p w14:paraId="5BEA5723" w14:textId="77777777" w:rsidR="00B479E0" w:rsidRDefault="00B479E0" w:rsidP="00B479E0">
      <w:r>
        <w:rPr>
          <w:noProof/>
        </w:rPr>
        <w:drawing>
          <wp:inline distT="0" distB="0" distL="0" distR="0" wp14:anchorId="41D19FF7" wp14:editId="21F28CA4">
            <wp:extent cx="5943600" cy="3727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7450"/>
                    </a:xfrm>
                    <a:prstGeom prst="rect">
                      <a:avLst/>
                    </a:prstGeom>
                  </pic:spPr>
                </pic:pic>
              </a:graphicData>
            </a:graphic>
          </wp:inline>
        </w:drawing>
      </w:r>
    </w:p>
    <w:p w14:paraId="481DB700" w14:textId="77777777" w:rsidR="00A37ACD" w:rsidRDefault="00A37ACD" w:rsidP="00B479E0">
      <w:r>
        <w:t>Table 4- showing the amount of males and females</w:t>
      </w:r>
      <w:r w:rsidR="00476A2E">
        <w:t xml:space="preserve"> captured</w:t>
      </w:r>
    </w:p>
    <w:p w14:paraId="37025A4F" w14:textId="77777777" w:rsidR="00A37ACD" w:rsidRPr="00B479E0" w:rsidRDefault="00A37ACD"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S</w:t>
      </w:r>
      <w:r>
        <w:rPr>
          <w:rFonts w:ascii="Lucida Console" w:eastAsia="Times New Roman" w:hAnsi="Lucida Console" w:cs="Courier New"/>
          <w:color w:val="000000"/>
          <w:sz w:val="20"/>
          <w:szCs w:val="20"/>
        </w:rPr>
        <w:t>ex</w:t>
      </w:r>
    </w:p>
    <w:p w14:paraId="704F6455"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w:t>
      </w:r>
      <w:proofErr w:type="gramStart"/>
      <w:r w:rsidRPr="00B479E0">
        <w:rPr>
          <w:rFonts w:ascii="Lucida Console" w:eastAsia="Times New Roman" w:hAnsi="Lucida Console" w:cs="Courier New"/>
          <w:color w:val="000000"/>
          <w:sz w:val="20"/>
          <w:szCs w:val="20"/>
        </w:rPr>
        <w:t>f  m</w:t>
      </w:r>
      <w:proofErr w:type="gramEnd"/>
      <w:r w:rsidRPr="00B479E0">
        <w:rPr>
          <w:rFonts w:ascii="Lucida Console" w:eastAsia="Times New Roman" w:hAnsi="Lucida Console" w:cs="Courier New"/>
          <w:color w:val="000000"/>
          <w:sz w:val="20"/>
          <w:szCs w:val="20"/>
        </w:rPr>
        <w:t xml:space="preserve"> </w:t>
      </w:r>
    </w:p>
    <w:p w14:paraId="30C916B4"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42 18 </w:t>
      </w:r>
    </w:p>
    <w:p w14:paraId="2D78BAC1" w14:textId="77777777" w:rsidR="00B479E0" w:rsidRDefault="00B479E0" w:rsidP="00B479E0"/>
    <w:p w14:paraId="0BA13CE8" w14:textId="77777777" w:rsidR="00B479E0" w:rsidRDefault="00B479E0" w:rsidP="00B479E0"/>
    <w:p w14:paraId="43AA4C00" w14:textId="77777777" w:rsidR="001349C3" w:rsidRDefault="001349C3" w:rsidP="001349C3"/>
    <w:p w14:paraId="77326CEB" w14:textId="77777777" w:rsidR="001349C3" w:rsidRDefault="001349C3" w:rsidP="001349C3">
      <w:pPr>
        <w:jc w:val="center"/>
      </w:pPr>
      <w:r w:rsidRPr="001349C3">
        <w:t>EDA for the relationship between total length and weight of Ruffe</w:t>
      </w:r>
    </w:p>
    <w:p w14:paraId="64897A2A" w14:textId="77777777" w:rsidR="001349C3" w:rsidRDefault="001349C3" w:rsidP="00CD2735">
      <w:pPr>
        <w:pStyle w:val="ListParagraph"/>
        <w:numPr>
          <w:ilvl w:val="0"/>
          <w:numId w:val="6"/>
        </w:numPr>
      </w:pPr>
      <w:r>
        <w:t xml:space="preserve">The relationship between weight and total length </w:t>
      </w:r>
      <w:r w:rsidR="00CD2735" w:rsidRPr="001349C3">
        <w:t>of Ruffe</w:t>
      </w:r>
      <w:r w:rsidRPr="001349C3">
        <w:t xml:space="preserve"> captured in the St. Louis Harbor in Lake </w:t>
      </w:r>
      <w:r w:rsidR="00CD2735" w:rsidRPr="001349C3">
        <w:t>Superior</w:t>
      </w:r>
      <w:r w:rsidR="00CD2735">
        <w:t xml:space="preserve"> (Figure 3) appears to be linear, positive and a strong correlation of 0.975 with no obvious </w:t>
      </w:r>
      <w:r w:rsidR="007570EB">
        <w:t>outliers (</w:t>
      </w:r>
      <w:commentRangeStart w:id="3"/>
      <w:r w:rsidR="007570EB">
        <w:t>very slight curve</w:t>
      </w:r>
      <w:commentRangeEnd w:id="3"/>
      <w:r w:rsidR="001C5D4E">
        <w:rPr>
          <w:rStyle w:val="CommentReference"/>
        </w:rPr>
        <w:commentReference w:id="3"/>
      </w:r>
      <w:r w:rsidR="007570EB">
        <w:t>)</w:t>
      </w:r>
      <w:r w:rsidR="00CD2735">
        <w:t>.</w:t>
      </w:r>
      <w:r w:rsidR="00CD2735" w:rsidRPr="00CD2735">
        <w:t xml:space="preserve"> The correlation coeﬃcient was used to assess strength because I deemed the relationship to be linear without any outliers</w:t>
      </w:r>
      <w:r w:rsidR="0063441D">
        <w:t>.</w:t>
      </w:r>
    </w:p>
    <w:p w14:paraId="092094C6" w14:textId="77777777" w:rsidR="00476A2E" w:rsidRDefault="00476A2E" w:rsidP="00476A2E"/>
    <w:p w14:paraId="41F8188B" w14:textId="77777777" w:rsidR="00476A2E" w:rsidRDefault="00476A2E" w:rsidP="00476A2E"/>
    <w:p w14:paraId="65D25134" w14:textId="77777777" w:rsidR="00476A2E" w:rsidRDefault="00476A2E" w:rsidP="00476A2E"/>
    <w:p w14:paraId="50822762" w14:textId="77777777" w:rsidR="00476A2E" w:rsidRDefault="00476A2E" w:rsidP="00476A2E"/>
    <w:p w14:paraId="2C2DBF3B" w14:textId="77777777" w:rsidR="00476A2E" w:rsidRDefault="00476A2E" w:rsidP="00476A2E"/>
    <w:p w14:paraId="720E1219" w14:textId="77777777" w:rsidR="00476A2E" w:rsidRDefault="00476A2E" w:rsidP="00476A2E">
      <w:pPr>
        <w:jc w:val="center"/>
      </w:pPr>
      <w:r>
        <w:t xml:space="preserve">Figure 3- showing the relationship between </w:t>
      </w:r>
      <w:r w:rsidRPr="00476A2E">
        <w:t>weight and total length of Ruffe captured in the St. Louis Harbor in Lake Superior</w:t>
      </w:r>
    </w:p>
    <w:p w14:paraId="20D936DB" w14:textId="77777777" w:rsidR="00B479E0" w:rsidRDefault="00B479E0" w:rsidP="00B479E0">
      <w:commentRangeStart w:id="4"/>
      <w:r>
        <w:rPr>
          <w:noProof/>
        </w:rPr>
        <w:drawing>
          <wp:inline distT="0" distB="0" distL="0" distR="0" wp14:anchorId="6226B8F2" wp14:editId="0291FDA0">
            <wp:extent cx="5943600" cy="3727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7450"/>
                    </a:xfrm>
                    <a:prstGeom prst="rect">
                      <a:avLst/>
                    </a:prstGeom>
                  </pic:spPr>
                </pic:pic>
              </a:graphicData>
            </a:graphic>
          </wp:inline>
        </w:drawing>
      </w:r>
      <w:commentRangeEnd w:id="4"/>
      <w:r w:rsidR="001C5D4E">
        <w:rPr>
          <w:rStyle w:val="CommentReference"/>
        </w:rPr>
        <w:commentReference w:id="4"/>
      </w:r>
    </w:p>
    <w:p w14:paraId="481A2715" w14:textId="77777777" w:rsidR="00B479E0" w:rsidRDefault="00B479E0" w:rsidP="00B479E0"/>
    <w:p w14:paraId="2E5A1AF6" w14:textId="77777777" w:rsidR="00CD2735" w:rsidRDefault="00CD2735" w:rsidP="00CD2735"/>
    <w:p w14:paraId="51C90A09" w14:textId="77777777" w:rsidR="00CD2735" w:rsidRDefault="00CD2735" w:rsidP="00CD2735">
      <w:pPr>
        <w:jc w:val="center"/>
      </w:pPr>
      <w:r w:rsidRPr="00CD2735">
        <w:t>EDA for location of collection and sex</w:t>
      </w:r>
    </w:p>
    <w:p w14:paraId="2892DDBA" w14:textId="77777777" w:rsidR="00CB0BD3" w:rsidRDefault="0063441D" w:rsidP="00CB0BD3">
      <w:pPr>
        <w:pStyle w:val="ListParagraph"/>
        <w:numPr>
          <w:ilvl w:val="0"/>
          <w:numId w:val="7"/>
        </w:numPr>
      </w:pPr>
      <w:r>
        <w:t xml:space="preserve">The majority of </w:t>
      </w:r>
      <w:r w:rsidR="00437AA0">
        <w:t xml:space="preserve">Ruffe </w:t>
      </w:r>
      <w:r w:rsidR="00437AA0" w:rsidRPr="00437AA0">
        <w:t>captured in the St. Louis Harbor in Lake Superior</w:t>
      </w:r>
      <w:r w:rsidR="00437AA0">
        <w:t xml:space="preserve"> at all three locations were fe</w:t>
      </w:r>
      <w:r w:rsidR="00CB0BD3">
        <w:t>males with Whaleback having the highest percentage of females at 73.68% and males at 26.31% (Table 3).</w:t>
      </w:r>
    </w:p>
    <w:p w14:paraId="2550F5F9" w14:textId="77777777" w:rsidR="00654543" w:rsidRDefault="00654543" w:rsidP="00654543">
      <w:r>
        <w:t>Table 3-percentage table showing the distribution of</w:t>
      </w:r>
      <w:r w:rsidR="00A37ACD">
        <w:t xml:space="preserve"> males and females at three different locations  </w:t>
      </w:r>
    </w:p>
    <w:p w14:paraId="2DF91D49"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B479E0">
        <w:rPr>
          <w:rFonts w:ascii="Lucida Console" w:eastAsia="Times New Roman" w:hAnsi="Lucida Console" w:cs="Courier New"/>
          <w:color w:val="000000"/>
          <w:sz w:val="20"/>
          <w:szCs w:val="20"/>
        </w:rPr>
        <w:t>sex</w:t>
      </w:r>
      <w:proofErr w:type="gramEnd"/>
      <w:r w:rsidRPr="00B479E0">
        <w:rPr>
          <w:rFonts w:ascii="Lucida Console" w:eastAsia="Times New Roman" w:hAnsi="Lucida Console" w:cs="Courier New"/>
          <w:color w:val="000000"/>
          <w:sz w:val="20"/>
          <w:szCs w:val="20"/>
        </w:rPr>
        <w:t xml:space="preserve">     Allouez Interstate Whaleback</w:t>
      </w:r>
    </w:p>
    <w:p w14:paraId="48E54C77"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w:t>
      </w:r>
      <w:proofErr w:type="gramStart"/>
      <w:r w:rsidRPr="00B479E0">
        <w:rPr>
          <w:rFonts w:ascii="Lucida Console" w:eastAsia="Times New Roman" w:hAnsi="Lucida Console" w:cs="Courier New"/>
          <w:color w:val="000000"/>
          <w:sz w:val="20"/>
          <w:szCs w:val="20"/>
        </w:rPr>
        <w:t>f</w:t>
      </w:r>
      <w:proofErr w:type="gramEnd"/>
      <w:r w:rsidRPr="00B479E0">
        <w:rPr>
          <w:rFonts w:ascii="Lucida Console" w:eastAsia="Times New Roman" w:hAnsi="Lucida Console" w:cs="Courier New"/>
          <w:color w:val="000000"/>
          <w:sz w:val="20"/>
          <w:szCs w:val="20"/>
        </w:rPr>
        <w:t xml:space="preserve">    71.42857   65.00000  73.68421</w:t>
      </w:r>
    </w:p>
    <w:p w14:paraId="1FB34DFE"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w:t>
      </w:r>
      <w:proofErr w:type="gramStart"/>
      <w:r w:rsidRPr="00B479E0">
        <w:rPr>
          <w:rFonts w:ascii="Lucida Console" w:eastAsia="Times New Roman" w:hAnsi="Lucida Console" w:cs="Courier New"/>
          <w:color w:val="000000"/>
          <w:sz w:val="20"/>
          <w:szCs w:val="20"/>
        </w:rPr>
        <w:t>m</w:t>
      </w:r>
      <w:proofErr w:type="gramEnd"/>
      <w:r w:rsidRPr="00B479E0">
        <w:rPr>
          <w:rFonts w:ascii="Lucida Console" w:eastAsia="Times New Roman" w:hAnsi="Lucida Console" w:cs="Courier New"/>
          <w:color w:val="000000"/>
          <w:sz w:val="20"/>
          <w:szCs w:val="20"/>
        </w:rPr>
        <w:t xml:space="preserve">    28.57143   35.00000  26.31579</w:t>
      </w:r>
    </w:p>
    <w:p w14:paraId="3CC3DE2B"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Sum </w:t>
      </w:r>
      <w:proofErr w:type="gramStart"/>
      <w:r w:rsidRPr="00B479E0">
        <w:rPr>
          <w:rFonts w:ascii="Lucida Console" w:eastAsia="Times New Roman" w:hAnsi="Lucida Console" w:cs="Courier New"/>
          <w:color w:val="000000"/>
          <w:sz w:val="20"/>
          <w:szCs w:val="20"/>
        </w:rPr>
        <w:t>100.00000  100.00000</w:t>
      </w:r>
      <w:proofErr w:type="gramEnd"/>
      <w:r w:rsidRPr="00B479E0">
        <w:rPr>
          <w:rFonts w:ascii="Lucida Console" w:eastAsia="Times New Roman" w:hAnsi="Lucida Console" w:cs="Courier New"/>
          <w:color w:val="000000"/>
          <w:sz w:val="20"/>
          <w:szCs w:val="20"/>
        </w:rPr>
        <w:t xml:space="preserve"> 100.00000</w:t>
      </w:r>
    </w:p>
    <w:p w14:paraId="412EE9BE" w14:textId="77777777" w:rsidR="00B479E0" w:rsidRDefault="00B479E0" w:rsidP="00B479E0"/>
    <w:p w14:paraId="3FC9FADC" w14:textId="77777777" w:rsidR="00CB0BD3" w:rsidRDefault="00CB0BD3" w:rsidP="00CB0BD3"/>
    <w:p w14:paraId="42A9A5C9" w14:textId="77777777" w:rsidR="00CD2735" w:rsidRDefault="00CB0BD3" w:rsidP="00CB0BD3">
      <w:pPr>
        <w:jc w:val="center"/>
      </w:pPr>
      <w:r w:rsidRPr="00CB0BD3">
        <w:lastRenderedPageBreak/>
        <w:t>Linear regression to predict body girth from total length</w:t>
      </w:r>
    </w:p>
    <w:p w14:paraId="0149DE06" w14:textId="77777777" w:rsidR="003F10E7" w:rsidRDefault="00556E32" w:rsidP="00CB0BD3">
      <w:pPr>
        <w:pStyle w:val="ListParagraph"/>
        <w:numPr>
          <w:ilvl w:val="0"/>
          <w:numId w:val="8"/>
        </w:numPr>
      </w:pPr>
      <w:r>
        <w:t>The slope indicates that for every one millimeter increase of total length the body girth increases by 0.</w:t>
      </w:r>
      <w:commentRangeStart w:id="5"/>
      <w:r>
        <w:t>616</w:t>
      </w:r>
      <w:commentRangeEnd w:id="5"/>
      <w:r w:rsidR="0094796B">
        <w:rPr>
          <w:rStyle w:val="CommentReference"/>
        </w:rPr>
        <w:commentReference w:id="5"/>
      </w:r>
      <w:r w:rsidR="00B479E0">
        <w:t>(table 4)</w:t>
      </w:r>
      <w:r w:rsidR="003F10E7">
        <w:t>.</w:t>
      </w:r>
    </w:p>
    <w:p w14:paraId="09D74308" w14:textId="77777777" w:rsidR="003F10E7" w:rsidRDefault="003F10E7" w:rsidP="00CB0BD3">
      <w:pPr>
        <w:pStyle w:val="ListParagraph"/>
        <w:numPr>
          <w:ilvl w:val="0"/>
          <w:numId w:val="8"/>
        </w:numPr>
      </w:pPr>
      <w:r>
        <w:t xml:space="preserve">The predicted body girth of a Ruffe </w:t>
      </w:r>
      <w:r w:rsidR="00E341C9">
        <w:t>whose</w:t>
      </w:r>
      <w:r>
        <w:t xml:space="preserve"> total length is equal to the median total length (125.8</w:t>
      </w:r>
      <w:commentRangeStart w:id="6"/>
      <w:r>
        <w:t>5</w:t>
      </w:r>
      <w:commentRangeEnd w:id="6"/>
      <w:r w:rsidR="0094796B">
        <w:rPr>
          <w:rStyle w:val="CommentReference"/>
        </w:rPr>
        <w:commentReference w:id="6"/>
      </w:r>
      <w:r>
        <w:t>) is 78.75</w:t>
      </w:r>
      <w:commentRangeStart w:id="7"/>
      <w:r>
        <w:t>.</w:t>
      </w:r>
      <w:commentRangeEnd w:id="7"/>
      <w:r w:rsidR="0094796B">
        <w:rPr>
          <w:rStyle w:val="CommentReference"/>
        </w:rPr>
        <w:commentReference w:id="7"/>
      </w:r>
    </w:p>
    <w:p w14:paraId="22333BE3" w14:textId="77777777" w:rsidR="003F10E7" w:rsidRDefault="00E341C9" w:rsidP="00B479E0">
      <w:pPr>
        <w:pStyle w:val="ListParagraph"/>
        <w:numPr>
          <w:ilvl w:val="0"/>
          <w:numId w:val="8"/>
        </w:numPr>
      </w:pPr>
      <w:r>
        <w:t xml:space="preserve">The </w:t>
      </w:r>
      <w:r w:rsidR="003F10E7" w:rsidRPr="003F10E7">
        <w:t>proportion of the total variability in body girth is explained by knowing the total length</w:t>
      </w:r>
      <w:r w:rsidR="00B479E0">
        <w:t xml:space="preserve"> is </w:t>
      </w:r>
      <w:r>
        <w:t>r2=0.867.</w:t>
      </w:r>
    </w:p>
    <w:p w14:paraId="228D385D" w14:textId="77777777" w:rsidR="00B479E0" w:rsidRDefault="00A37ACD" w:rsidP="00B479E0">
      <w:r>
        <w:t xml:space="preserve">Table 4-results of a linear regression predicting body girth from total length of Ruffe </w:t>
      </w:r>
    </w:p>
    <w:p w14:paraId="1EB80F28"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Coefficients:</w:t>
      </w:r>
    </w:p>
    <w:p w14:paraId="162A38AE"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(Intercept)           </w:t>
      </w:r>
      <w:proofErr w:type="spellStart"/>
      <w:proofErr w:type="gramStart"/>
      <w:r w:rsidRPr="00B479E0">
        <w:rPr>
          <w:rFonts w:ascii="Lucida Console" w:eastAsia="Times New Roman" w:hAnsi="Lucida Console" w:cs="Courier New"/>
          <w:color w:val="000000"/>
          <w:sz w:val="20"/>
          <w:szCs w:val="20"/>
        </w:rPr>
        <w:t>tl</w:t>
      </w:r>
      <w:proofErr w:type="spellEnd"/>
      <w:proofErr w:type="gramEnd"/>
      <w:r w:rsidRPr="00B479E0">
        <w:rPr>
          <w:rFonts w:ascii="Lucida Console" w:eastAsia="Times New Roman" w:hAnsi="Lucida Console" w:cs="Courier New"/>
          <w:color w:val="000000"/>
          <w:sz w:val="20"/>
          <w:szCs w:val="20"/>
        </w:rPr>
        <w:t xml:space="preserve">  </w:t>
      </w:r>
    </w:p>
    <w:p w14:paraId="6CCD1D73" w14:textId="77777777" w:rsidR="00B479E0" w:rsidRPr="00B479E0" w:rsidRDefault="00B479E0" w:rsidP="00B4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479E0">
        <w:rPr>
          <w:rFonts w:ascii="Lucida Console" w:eastAsia="Times New Roman" w:hAnsi="Lucida Console" w:cs="Courier New"/>
          <w:color w:val="000000"/>
          <w:sz w:val="20"/>
          <w:szCs w:val="20"/>
        </w:rPr>
        <w:t xml:space="preserve">     1.2605       0.6157 </w:t>
      </w:r>
    </w:p>
    <w:p w14:paraId="13EFA9BF" w14:textId="77777777" w:rsid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C4FC1E7"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ACE99A1" w14:textId="77777777" w:rsidR="00B479E0" w:rsidRDefault="00B479E0" w:rsidP="00B479E0"/>
    <w:p w14:paraId="72E87FBD" w14:textId="77777777" w:rsidR="00E341C9" w:rsidRDefault="0010196C" w:rsidP="0010196C">
      <w:pPr>
        <w:jc w:val="center"/>
      </w:pPr>
      <w:r>
        <w:t>Ruffe hypothesis tests</w:t>
      </w:r>
    </w:p>
    <w:p w14:paraId="5C797616" w14:textId="77777777" w:rsidR="0010196C" w:rsidRDefault="0010196C" w:rsidP="0010196C">
      <w:pPr>
        <w:jc w:val="center"/>
      </w:pPr>
      <w:r>
        <w:t>Ruffe from Allouez vs Ruffe from Whaleback</w:t>
      </w:r>
    </w:p>
    <w:p w14:paraId="3AB410B8" w14:textId="77777777" w:rsidR="0010196C" w:rsidRDefault="0010196C" w:rsidP="0010196C">
      <w:pPr>
        <w:pStyle w:val="ListParagraph"/>
        <w:numPr>
          <w:ilvl w:val="0"/>
          <w:numId w:val="9"/>
        </w:numPr>
      </w:pPr>
      <w:r>
        <w:t>A=0.05</w:t>
      </w:r>
    </w:p>
    <w:p w14:paraId="28F23DCF" w14:textId="77777777" w:rsidR="0010196C" w:rsidRDefault="0010196C" w:rsidP="0010196C">
      <w:pPr>
        <w:pStyle w:val="ListParagraph"/>
        <w:numPr>
          <w:ilvl w:val="0"/>
          <w:numId w:val="9"/>
        </w:numPr>
      </w:pPr>
      <w:proofErr w:type="spellStart"/>
      <w:r>
        <w:t>Ho</w:t>
      </w:r>
      <w:proofErr w:type="gramStart"/>
      <w:r>
        <w:t>:UAllouez</w:t>
      </w:r>
      <w:proofErr w:type="gramEnd"/>
      <w:r>
        <w:t>-UWhaleback</w:t>
      </w:r>
      <w:proofErr w:type="spellEnd"/>
      <w:r>
        <w:t xml:space="preserve">=0 vs </w:t>
      </w:r>
      <w:proofErr w:type="spellStart"/>
      <w:r>
        <w:t>Ha:UAllouez-UWhaleback</w:t>
      </w:r>
      <w:commentRangeStart w:id="8"/>
      <w:proofErr w:type="spellEnd"/>
      <w:r>
        <w:t>&gt;0</w:t>
      </w:r>
      <w:commentRangeEnd w:id="8"/>
      <w:r w:rsidR="0094796B">
        <w:rPr>
          <w:rStyle w:val="CommentReference"/>
        </w:rPr>
        <w:commentReference w:id="8"/>
      </w:r>
      <w:r>
        <w:t>.</w:t>
      </w:r>
    </w:p>
    <w:p w14:paraId="7039F54E" w14:textId="77777777" w:rsidR="00EA2E08" w:rsidRDefault="0010196C" w:rsidP="0010196C">
      <w:pPr>
        <w:pStyle w:val="ListParagraph"/>
        <w:numPr>
          <w:ilvl w:val="0"/>
          <w:numId w:val="9"/>
        </w:numPr>
      </w:pPr>
      <w:r>
        <w:t>A 2 sample t-test is required because (</w:t>
      </w:r>
      <w:proofErr w:type="spellStart"/>
      <w:r>
        <w:t>i</w:t>
      </w:r>
      <w:proofErr w:type="spellEnd"/>
      <w:r>
        <w:t>) a quantitative variable was measured (</w:t>
      </w:r>
      <w:del w:id="9" w:author="Derek Ogle" w:date="2017-08-28T18:46:00Z">
        <w:r w:rsidDel="0094796B">
          <w:delText xml:space="preserve"> mean </w:delText>
        </w:r>
      </w:del>
      <w:r>
        <w:t xml:space="preserve">weight of a </w:t>
      </w:r>
      <w:proofErr w:type="spellStart"/>
      <w:r>
        <w:t>Ruffe</w:t>
      </w:r>
      <w:proofErr w:type="spellEnd"/>
      <w:r>
        <w:t>), (ii) two populations were sampled ( Allouez and Whaleback) and (iii)</w:t>
      </w:r>
      <w:r w:rsidR="00EA2E08">
        <w:t xml:space="preserve"> populations were independent of each other(two locations on lake superior were sampled).</w:t>
      </w:r>
    </w:p>
    <w:p w14:paraId="7A8499A2" w14:textId="77777777" w:rsidR="00EA2E08" w:rsidRDefault="00EA2E08" w:rsidP="0010196C">
      <w:pPr>
        <w:pStyle w:val="ListParagraph"/>
        <w:numPr>
          <w:ilvl w:val="0"/>
          <w:numId w:val="9"/>
        </w:numPr>
      </w:pPr>
      <w:r>
        <w:t xml:space="preserve"> The data appears to be from an observational study with the Ruffe being sampled at various locations </w:t>
      </w:r>
      <w:commentRangeStart w:id="10"/>
      <w:r>
        <w:t>which implies randomization</w:t>
      </w:r>
      <w:commentRangeEnd w:id="10"/>
      <w:r w:rsidR="002F668C">
        <w:rPr>
          <w:rStyle w:val="CommentReference"/>
        </w:rPr>
        <w:commentReference w:id="10"/>
      </w:r>
      <w:r>
        <w:t>.</w:t>
      </w:r>
    </w:p>
    <w:p w14:paraId="4C06D60F" w14:textId="77777777" w:rsidR="00EA2E08" w:rsidRDefault="00EA2E08" w:rsidP="0010196C">
      <w:pPr>
        <w:pStyle w:val="ListParagraph"/>
        <w:numPr>
          <w:ilvl w:val="0"/>
          <w:numId w:val="9"/>
        </w:numPr>
      </w:pPr>
      <w:r>
        <w:t>(</w:t>
      </w:r>
      <w:proofErr w:type="spellStart"/>
      <w:r>
        <w:t>i</w:t>
      </w:r>
      <w:proofErr w:type="spellEnd"/>
      <w:r>
        <w:t xml:space="preserve">) </w:t>
      </w:r>
      <w:commentRangeStart w:id="11"/>
      <w:r>
        <w:t>40=40</w:t>
      </w:r>
      <w:commentRangeEnd w:id="11"/>
      <w:r w:rsidR="0094796B">
        <w:rPr>
          <w:rStyle w:val="CommentReference"/>
        </w:rPr>
        <w:commentReference w:id="11"/>
      </w:r>
      <w:r>
        <w:t>, (ii)individuals are independent as discussed above and (iii) the variances appear to be equal because the leavens tests p-value=0.728 which is greater than a</w:t>
      </w:r>
      <w:r w:rsidR="005C4717">
        <w:t>(table 5)</w:t>
      </w:r>
      <w:r>
        <w:t>.</w:t>
      </w:r>
    </w:p>
    <w:p w14:paraId="3D4EE12E" w14:textId="77777777" w:rsidR="00EA2E08" w:rsidRDefault="00EA2E08" w:rsidP="0010196C">
      <w:pPr>
        <w:pStyle w:val="ListParagraph"/>
        <w:numPr>
          <w:ilvl w:val="0"/>
          <w:numId w:val="9"/>
        </w:numPr>
      </w:pPr>
      <w:proofErr w:type="spellStart"/>
      <w:r>
        <w:t>Xbar-xbar</w:t>
      </w:r>
      <w:proofErr w:type="spellEnd"/>
      <w:r>
        <w:t>=27.06-24.63=2.43</w:t>
      </w:r>
      <w:r w:rsidR="005C4717">
        <w:t>(Table 6)</w:t>
      </w:r>
      <w:r>
        <w:t>.</w:t>
      </w:r>
    </w:p>
    <w:p w14:paraId="1621727D" w14:textId="77777777" w:rsidR="00EA2E08" w:rsidRDefault="00EA2E08" w:rsidP="0010196C">
      <w:pPr>
        <w:pStyle w:val="ListParagraph"/>
        <w:numPr>
          <w:ilvl w:val="0"/>
          <w:numId w:val="9"/>
        </w:numPr>
      </w:pPr>
      <w:r>
        <w:t xml:space="preserve">T=0.498 with 38 degrees of </w:t>
      </w:r>
      <w:proofErr w:type="gramStart"/>
      <w:r>
        <w:t>freedom</w:t>
      </w:r>
      <w:r w:rsidR="005C4717">
        <w:t>(</w:t>
      </w:r>
      <w:proofErr w:type="gramEnd"/>
      <w:r w:rsidR="005C4717">
        <w:t>Table 6)</w:t>
      </w:r>
      <w:r>
        <w:t>.</w:t>
      </w:r>
    </w:p>
    <w:p w14:paraId="1C31D18C" w14:textId="77777777" w:rsidR="00EA2E08" w:rsidRDefault="00EA2E08" w:rsidP="0010196C">
      <w:pPr>
        <w:pStyle w:val="ListParagraph"/>
        <w:numPr>
          <w:ilvl w:val="0"/>
          <w:numId w:val="9"/>
        </w:numPr>
      </w:pPr>
      <w:r>
        <w:t>P-value=0.6215</w:t>
      </w:r>
      <w:r w:rsidR="005C4717">
        <w:t>(Table 6)</w:t>
      </w:r>
    </w:p>
    <w:p w14:paraId="3E409AD0" w14:textId="77777777" w:rsidR="00EA2E08" w:rsidRDefault="00EA2E08" w:rsidP="0010196C">
      <w:pPr>
        <w:pStyle w:val="ListParagraph"/>
        <w:numPr>
          <w:ilvl w:val="0"/>
          <w:numId w:val="9"/>
        </w:numPr>
      </w:pPr>
      <w:r>
        <w:t>DNR Ho.</w:t>
      </w:r>
    </w:p>
    <w:p w14:paraId="4F7FE4D2" w14:textId="77777777" w:rsidR="00EA2E08" w:rsidRDefault="00EA2E08" w:rsidP="0010196C">
      <w:pPr>
        <w:pStyle w:val="ListParagraph"/>
        <w:numPr>
          <w:ilvl w:val="0"/>
          <w:numId w:val="9"/>
        </w:numPr>
      </w:pPr>
      <w:r>
        <w:t xml:space="preserve">The mean weight of Ruffe from Allouez is </w:t>
      </w:r>
      <w:commentRangeStart w:id="12"/>
      <w:r>
        <w:t xml:space="preserve">different </w:t>
      </w:r>
      <w:commentRangeEnd w:id="12"/>
      <w:r w:rsidR="0094796B">
        <w:rPr>
          <w:rStyle w:val="CommentReference"/>
        </w:rPr>
        <w:commentReference w:id="12"/>
      </w:r>
      <w:r>
        <w:t xml:space="preserve">from </w:t>
      </w:r>
      <w:proofErr w:type="spellStart"/>
      <w:r>
        <w:t>Ruffe</w:t>
      </w:r>
      <w:proofErr w:type="spellEnd"/>
      <w:r>
        <w:t xml:space="preserve"> of Whaleback.</w:t>
      </w:r>
    </w:p>
    <w:p w14:paraId="787A1C29" w14:textId="77777777" w:rsidR="005C4717" w:rsidRPr="005C4717" w:rsidRDefault="00654543" w:rsidP="005C4717">
      <w:r>
        <w:t>Table 5-</w:t>
      </w:r>
      <w:r w:rsidR="005C4717" w:rsidRPr="005C4717">
        <w:t>Levene's Test for Homogeneity of Variance (center = median)</w:t>
      </w:r>
    </w:p>
    <w:p w14:paraId="7F9742DB" w14:textId="77777777" w:rsidR="005C4717" w:rsidRPr="005C4717" w:rsidRDefault="005C4717" w:rsidP="005C4717">
      <w:r w:rsidRPr="005C4717">
        <w:t xml:space="preserve">      </w:t>
      </w:r>
      <w:proofErr w:type="spellStart"/>
      <w:r w:rsidRPr="005C4717">
        <w:t>Df</w:t>
      </w:r>
      <w:proofErr w:type="spellEnd"/>
      <w:r w:rsidRPr="005C4717">
        <w:t xml:space="preserve"> F value </w:t>
      </w:r>
      <w:proofErr w:type="spellStart"/>
      <w:proofErr w:type="gramStart"/>
      <w:r w:rsidRPr="005C4717">
        <w:t>Pr</w:t>
      </w:r>
      <w:proofErr w:type="spellEnd"/>
      <w:r w:rsidRPr="005C4717">
        <w:t>(</w:t>
      </w:r>
      <w:proofErr w:type="gramEnd"/>
      <w:r w:rsidRPr="005C4717">
        <w:t>&gt;F)</w:t>
      </w:r>
    </w:p>
    <w:p w14:paraId="68ECD666" w14:textId="77777777" w:rsidR="005C4717" w:rsidRPr="005C4717" w:rsidRDefault="005C4717" w:rsidP="005C4717">
      <w:proofErr w:type="gramStart"/>
      <w:r w:rsidRPr="005C4717">
        <w:t>group  1</w:t>
      </w:r>
      <w:proofErr w:type="gramEnd"/>
      <w:r w:rsidRPr="005C4717">
        <w:t xml:space="preserve">  0.1223 0.7285</w:t>
      </w:r>
    </w:p>
    <w:p w14:paraId="60E9F738" w14:textId="77777777" w:rsidR="005C4717" w:rsidRPr="005C4717" w:rsidRDefault="005C4717" w:rsidP="005C4717">
      <w:r w:rsidRPr="005C4717">
        <w:t xml:space="preserve">      38               </w:t>
      </w:r>
    </w:p>
    <w:p w14:paraId="0ABE1C54" w14:textId="77777777" w:rsidR="005C4717" w:rsidRPr="005C4717" w:rsidRDefault="00654543"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commentRangeStart w:id="13"/>
      <w:r>
        <w:rPr>
          <w:rFonts w:ascii="Lucida Console" w:eastAsia="Times New Roman" w:hAnsi="Lucida Console" w:cs="Courier New"/>
          <w:color w:val="000000"/>
          <w:sz w:val="20"/>
          <w:szCs w:val="20"/>
        </w:rPr>
        <w:t>Table 6-</w:t>
      </w:r>
      <w:r w:rsidR="005C4717" w:rsidRPr="005C4717">
        <w:rPr>
          <w:rFonts w:ascii="Lucida Console" w:eastAsia="Times New Roman" w:hAnsi="Lucida Console" w:cs="Courier New"/>
          <w:color w:val="000000"/>
          <w:sz w:val="20"/>
          <w:szCs w:val="20"/>
        </w:rPr>
        <w:t xml:space="preserve">Two Sample t-test with w by </w:t>
      </w:r>
      <w:proofErr w:type="spellStart"/>
      <w:r w:rsidR="005C4717" w:rsidRPr="005C4717">
        <w:rPr>
          <w:rFonts w:ascii="Lucida Console" w:eastAsia="Times New Roman" w:hAnsi="Lucida Console" w:cs="Courier New"/>
          <w:color w:val="000000"/>
          <w:sz w:val="20"/>
          <w:szCs w:val="20"/>
        </w:rPr>
        <w:t>loc</w:t>
      </w:r>
      <w:commentRangeEnd w:id="13"/>
      <w:proofErr w:type="spellEnd"/>
      <w:r w:rsidR="002F668C">
        <w:rPr>
          <w:rStyle w:val="CommentReference"/>
        </w:rPr>
        <w:commentReference w:id="13"/>
      </w:r>
      <w:r w:rsidR="005C4717" w:rsidRPr="005C4717">
        <w:rPr>
          <w:rFonts w:ascii="Lucida Console" w:eastAsia="Times New Roman" w:hAnsi="Lucida Console" w:cs="Courier New"/>
          <w:color w:val="000000"/>
          <w:sz w:val="20"/>
          <w:szCs w:val="20"/>
        </w:rPr>
        <w:t xml:space="preserve"> </w:t>
      </w:r>
    </w:p>
    <w:p w14:paraId="3A517518"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t = 0.4978, </w:t>
      </w:r>
      <w:proofErr w:type="spellStart"/>
      <w:proofErr w:type="gramStart"/>
      <w:r w:rsidRPr="005C4717">
        <w:rPr>
          <w:rFonts w:ascii="Lucida Console" w:eastAsia="Times New Roman" w:hAnsi="Lucida Console" w:cs="Courier New"/>
          <w:color w:val="000000"/>
          <w:sz w:val="20"/>
          <w:szCs w:val="20"/>
        </w:rPr>
        <w:t>df</w:t>
      </w:r>
      <w:proofErr w:type="spellEnd"/>
      <w:proofErr w:type="gramEnd"/>
      <w:r w:rsidRPr="005C4717">
        <w:rPr>
          <w:rFonts w:ascii="Lucida Console" w:eastAsia="Times New Roman" w:hAnsi="Lucida Console" w:cs="Courier New"/>
          <w:color w:val="000000"/>
          <w:sz w:val="20"/>
          <w:szCs w:val="20"/>
        </w:rPr>
        <w:t xml:space="preserve"> = 38, p-value = 0.6215</w:t>
      </w:r>
    </w:p>
    <w:p w14:paraId="6205E47F"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C4717">
        <w:rPr>
          <w:rFonts w:ascii="Lucida Console" w:eastAsia="Times New Roman" w:hAnsi="Lucida Console" w:cs="Courier New"/>
          <w:color w:val="000000"/>
          <w:sz w:val="20"/>
          <w:szCs w:val="20"/>
        </w:rPr>
        <w:t>alternative</w:t>
      </w:r>
      <w:proofErr w:type="gramEnd"/>
      <w:r w:rsidRPr="005C4717">
        <w:rPr>
          <w:rFonts w:ascii="Lucida Console" w:eastAsia="Times New Roman" w:hAnsi="Lucida Console" w:cs="Courier New"/>
          <w:color w:val="000000"/>
          <w:sz w:val="20"/>
          <w:szCs w:val="20"/>
        </w:rPr>
        <w:t xml:space="preserve"> hypothesis: true difference in means is not equal to 0 </w:t>
      </w:r>
    </w:p>
    <w:p w14:paraId="171BC09E"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95 percent confidence interval:</w:t>
      </w:r>
    </w:p>
    <w:p w14:paraId="1EB93721"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-6.534789 10.796444 </w:t>
      </w:r>
    </w:p>
    <w:p w14:paraId="4284BCA3"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C4717">
        <w:rPr>
          <w:rFonts w:ascii="Lucida Console" w:eastAsia="Times New Roman" w:hAnsi="Lucida Console" w:cs="Courier New"/>
          <w:color w:val="000000"/>
          <w:sz w:val="20"/>
          <w:szCs w:val="20"/>
        </w:rPr>
        <w:t>sample</w:t>
      </w:r>
      <w:proofErr w:type="gramEnd"/>
      <w:r w:rsidRPr="005C4717">
        <w:rPr>
          <w:rFonts w:ascii="Lucida Console" w:eastAsia="Times New Roman" w:hAnsi="Lucida Console" w:cs="Courier New"/>
          <w:color w:val="000000"/>
          <w:sz w:val="20"/>
          <w:szCs w:val="20"/>
        </w:rPr>
        <w:t xml:space="preserve"> estimates:</w:t>
      </w:r>
    </w:p>
    <w:p w14:paraId="79459646"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w:t>
      </w:r>
      <w:proofErr w:type="gramStart"/>
      <w:r w:rsidRPr="005C4717">
        <w:rPr>
          <w:rFonts w:ascii="Lucida Console" w:eastAsia="Times New Roman" w:hAnsi="Lucida Console" w:cs="Courier New"/>
          <w:color w:val="000000"/>
          <w:sz w:val="20"/>
          <w:szCs w:val="20"/>
        </w:rPr>
        <w:t>mean</w:t>
      </w:r>
      <w:proofErr w:type="gramEnd"/>
      <w:r w:rsidRPr="005C4717">
        <w:rPr>
          <w:rFonts w:ascii="Lucida Console" w:eastAsia="Times New Roman" w:hAnsi="Lucida Console" w:cs="Courier New"/>
          <w:color w:val="000000"/>
          <w:sz w:val="20"/>
          <w:szCs w:val="20"/>
        </w:rPr>
        <w:t xml:space="preserve"> in group Allouez mean in group Whaleback </w:t>
      </w:r>
    </w:p>
    <w:p w14:paraId="7DA2EC31"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lastRenderedPageBreak/>
        <w:t xml:space="preserve">               27.05714                24.92632 </w:t>
      </w:r>
    </w:p>
    <w:p w14:paraId="6E4C223D" w14:textId="77777777" w:rsidR="005C4717" w:rsidRDefault="005C4717" w:rsidP="005C4717"/>
    <w:p w14:paraId="79CA6389" w14:textId="77777777" w:rsidR="0010196C" w:rsidRDefault="00EA2E08" w:rsidP="00EA2E08">
      <w:pPr>
        <w:jc w:val="center"/>
      </w:pPr>
      <w:r w:rsidRPr="00EA2E08">
        <w:t>The distribution of Ruffe into the sexes differs among the three locations.</w:t>
      </w:r>
    </w:p>
    <w:p w14:paraId="645975D4" w14:textId="77777777" w:rsidR="00EA2E08" w:rsidRDefault="00D423BD" w:rsidP="00EA2E08">
      <w:pPr>
        <w:pStyle w:val="ListParagraph"/>
        <w:numPr>
          <w:ilvl w:val="0"/>
          <w:numId w:val="10"/>
        </w:numPr>
      </w:pPr>
      <w:r>
        <w:t>A=0.05</w:t>
      </w:r>
    </w:p>
    <w:p w14:paraId="570A37FB" w14:textId="77777777" w:rsidR="00D423BD" w:rsidRDefault="00D423BD" w:rsidP="00EA2E08">
      <w:pPr>
        <w:pStyle w:val="ListParagraph"/>
        <w:numPr>
          <w:ilvl w:val="0"/>
          <w:numId w:val="10"/>
        </w:numPr>
      </w:pPr>
      <w:commentRangeStart w:id="14"/>
      <w:r>
        <w:t>Ho</w:t>
      </w:r>
      <w:commentRangeEnd w:id="14"/>
      <w:r w:rsidR="002F668C">
        <w:rPr>
          <w:rStyle w:val="CommentReference"/>
        </w:rPr>
        <w:commentReference w:id="14"/>
      </w:r>
      <w:r>
        <w:t xml:space="preserve">: “the distribution of Ruffe into the sexes differs among </w:t>
      </w:r>
      <w:r w:rsidR="00654543">
        <w:t>the three</w:t>
      </w:r>
      <w:r>
        <w:t xml:space="preserve"> locations” vs Ha: “the distribution of Ruffe into the sexes DOES not differ among the three locations”.</w:t>
      </w:r>
    </w:p>
    <w:p w14:paraId="3E127C97" w14:textId="77777777" w:rsidR="00D423BD" w:rsidRDefault="00D423BD" w:rsidP="00EA2E08">
      <w:pPr>
        <w:pStyle w:val="ListParagraph"/>
        <w:numPr>
          <w:ilvl w:val="0"/>
          <w:numId w:val="10"/>
        </w:numPr>
      </w:pPr>
      <w:r>
        <w:t>A Chi square</w:t>
      </w:r>
      <w:del w:id="15" w:author="Derek Ogle" w:date="2017-08-28T18:50:00Z">
        <w:r w:rsidDel="002F668C">
          <w:delText>d</w:delText>
        </w:r>
      </w:del>
      <w:r>
        <w:t xml:space="preserve"> test is required because (</w:t>
      </w:r>
      <w:proofErr w:type="spellStart"/>
      <w:r>
        <w:t>i</w:t>
      </w:r>
      <w:proofErr w:type="spellEnd"/>
      <w:r>
        <w:t xml:space="preserve">) a categorical variable was </w:t>
      </w:r>
      <w:r w:rsidR="00654543">
        <w:t>recorded (</w:t>
      </w:r>
      <w:r>
        <w:t>male or female</w:t>
      </w:r>
      <w:proofErr w:type="gramStart"/>
      <w:r>
        <w:t>)  (</w:t>
      </w:r>
      <w:proofErr w:type="gramEnd"/>
      <w:r>
        <w:t>ii) and three locations were sampled(</w:t>
      </w:r>
      <w:proofErr w:type="spellStart"/>
      <w:r>
        <w:t>Allouez,Interstate</w:t>
      </w:r>
      <w:proofErr w:type="spellEnd"/>
      <w:r>
        <w:t xml:space="preserve"> and Whaleback).</w:t>
      </w:r>
    </w:p>
    <w:p w14:paraId="66426F9D" w14:textId="77777777" w:rsidR="00D423BD" w:rsidRDefault="00D423BD" w:rsidP="00EA2E08">
      <w:pPr>
        <w:pStyle w:val="ListParagraph"/>
        <w:numPr>
          <w:ilvl w:val="0"/>
          <w:numId w:val="10"/>
        </w:numPr>
      </w:pPr>
      <w:r>
        <w:t xml:space="preserve">The date appears to be from an observational study with some </w:t>
      </w:r>
      <w:r w:rsidR="00654543">
        <w:t>randomization (Ruffe</w:t>
      </w:r>
      <w:r>
        <w:t xml:space="preserve"> were collected from different locations around Lake Superior).</w:t>
      </w:r>
    </w:p>
    <w:p w14:paraId="1DC0D42C" w14:textId="454D6617" w:rsidR="00D423BD" w:rsidRDefault="00D423BD" w:rsidP="00EA2E08">
      <w:pPr>
        <w:pStyle w:val="ListParagraph"/>
        <w:numPr>
          <w:ilvl w:val="0"/>
          <w:numId w:val="10"/>
        </w:numPr>
      </w:pPr>
      <w:r>
        <w:t xml:space="preserve">There are at least five individuals in each </w:t>
      </w:r>
      <w:r w:rsidR="00654543">
        <w:t xml:space="preserve">cell </w:t>
      </w:r>
      <w:ins w:id="16" w:author="Derek Ogle" w:date="2017-08-28T18:51:00Z">
        <w:r w:rsidR="002F668C">
          <w:t xml:space="preserve">of the expected table </w:t>
        </w:r>
      </w:ins>
      <w:r w:rsidR="00654543">
        <w:t>(Table 8)</w:t>
      </w:r>
      <w:r>
        <w:t>.</w:t>
      </w:r>
    </w:p>
    <w:p w14:paraId="09985250" w14:textId="77777777" w:rsidR="00D423BD" w:rsidRDefault="00D423BD" w:rsidP="00EA2E08">
      <w:pPr>
        <w:pStyle w:val="ListParagraph"/>
        <w:numPr>
          <w:ilvl w:val="0"/>
          <w:numId w:val="10"/>
        </w:numPr>
      </w:pPr>
      <w:r>
        <w:t>The statistic is the observed frequency table</w:t>
      </w:r>
      <w:r w:rsidR="00654543">
        <w:t>(Table9)</w:t>
      </w:r>
    </w:p>
    <w:p w14:paraId="339A6EA0" w14:textId="77777777" w:rsidR="004405BD" w:rsidRDefault="004405BD" w:rsidP="00EA2E08">
      <w:pPr>
        <w:pStyle w:val="ListParagraph"/>
        <w:numPr>
          <w:ilvl w:val="0"/>
          <w:numId w:val="10"/>
        </w:numPr>
      </w:pPr>
      <w:r>
        <w:t xml:space="preserve">X2=0.3813 with 2 degrees of </w:t>
      </w:r>
      <w:r w:rsidR="00654543">
        <w:t>freedom (Table 7)</w:t>
      </w:r>
      <w:r>
        <w:t>.</w:t>
      </w:r>
    </w:p>
    <w:p w14:paraId="4692C65E" w14:textId="77777777" w:rsidR="004405BD" w:rsidRDefault="004405BD" w:rsidP="00EA2E08">
      <w:pPr>
        <w:pStyle w:val="ListParagraph"/>
        <w:numPr>
          <w:ilvl w:val="0"/>
          <w:numId w:val="10"/>
        </w:numPr>
      </w:pPr>
      <w:r>
        <w:t>P-value=0.8264</w:t>
      </w:r>
      <w:r w:rsidR="00654543">
        <w:t>(Table 7)</w:t>
      </w:r>
    </w:p>
    <w:p w14:paraId="07D0E09D" w14:textId="77777777" w:rsidR="004405BD" w:rsidRDefault="004405BD" w:rsidP="00EA2E08">
      <w:pPr>
        <w:pStyle w:val="ListParagraph"/>
        <w:numPr>
          <w:ilvl w:val="0"/>
          <w:numId w:val="10"/>
        </w:numPr>
      </w:pPr>
      <w:r>
        <w:t>DNR Ho because P-value is &gt;A</w:t>
      </w:r>
    </w:p>
    <w:p w14:paraId="7345A00E" w14:textId="77777777" w:rsidR="004405BD" w:rsidRDefault="004405BD" w:rsidP="00EA2E08">
      <w:pPr>
        <w:pStyle w:val="ListParagraph"/>
        <w:numPr>
          <w:ilvl w:val="0"/>
          <w:numId w:val="10"/>
        </w:numPr>
      </w:pPr>
      <w:r>
        <w:t xml:space="preserve">The distribution of Ruffe sexes among the three locations </w:t>
      </w:r>
      <w:commentRangeStart w:id="17"/>
      <w:r>
        <w:t>seems to differ</w:t>
      </w:r>
      <w:commentRangeEnd w:id="17"/>
      <w:r w:rsidR="002F668C">
        <w:rPr>
          <w:rStyle w:val="CommentReference"/>
        </w:rPr>
        <w:commentReference w:id="17"/>
      </w:r>
      <w:r>
        <w:t>.</w:t>
      </w:r>
    </w:p>
    <w:p w14:paraId="511A1BB1" w14:textId="77777777" w:rsidR="005C4717" w:rsidRPr="005C4717" w:rsidRDefault="00654543"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Table 7-</w:t>
      </w:r>
      <w:r w:rsidR="005C4717" w:rsidRPr="005C4717">
        <w:rPr>
          <w:rFonts w:ascii="Lucida Console" w:eastAsia="Times New Roman" w:hAnsi="Lucida Console" w:cs="Courier New"/>
          <w:color w:val="000000"/>
          <w:sz w:val="20"/>
          <w:szCs w:val="20"/>
        </w:rPr>
        <w:t xml:space="preserve">Pearson's Chi-squared test with freq2 </w:t>
      </w:r>
    </w:p>
    <w:p w14:paraId="71A530A3"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X-squared = 0.3813, </w:t>
      </w:r>
      <w:proofErr w:type="spellStart"/>
      <w:proofErr w:type="gramStart"/>
      <w:r w:rsidRPr="005C4717">
        <w:rPr>
          <w:rFonts w:ascii="Lucida Console" w:eastAsia="Times New Roman" w:hAnsi="Lucida Console" w:cs="Courier New"/>
          <w:color w:val="000000"/>
          <w:sz w:val="20"/>
          <w:szCs w:val="20"/>
        </w:rPr>
        <w:t>df</w:t>
      </w:r>
      <w:proofErr w:type="spellEnd"/>
      <w:proofErr w:type="gramEnd"/>
      <w:r w:rsidRPr="005C4717">
        <w:rPr>
          <w:rFonts w:ascii="Lucida Console" w:eastAsia="Times New Roman" w:hAnsi="Lucida Console" w:cs="Courier New"/>
          <w:color w:val="000000"/>
          <w:sz w:val="20"/>
          <w:szCs w:val="20"/>
        </w:rPr>
        <w:t xml:space="preserve"> = 2, p-value = 0.8264</w:t>
      </w:r>
    </w:p>
    <w:p w14:paraId="6947C729" w14:textId="77777777" w:rsidR="005C4717" w:rsidRDefault="005C4717" w:rsidP="005C4717"/>
    <w:p w14:paraId="01B06A1B" w14:textId="77777777" w:rsidR="00654543" w:rsidRDefault="00654543" w:rsidP="005C4717">
      <w:r>
        <w:t>Table 8-expected frequency table</w:t>
      </w:r>
    </w:p>
    <w:p w14:paraId="67E34B19" w14:textId="77777777" w:rsidR="005C4717" w:rsidRPr="005C4717" w:rsidRDefault="00654543"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proofErr w:type="gramStart"/>
      <w:r>
        <w:rPr>
          <w:rFonts w:ascii="Lucida Console" w:eastAsia="Times New Roman" w:hAnsi="Lucida Console" w:cs="Courier New"/>
          <w:color w:val="000000"/>
          <w:sz w:val="20"/>
          <w:szCs w:val="20"/>
        </w:rPr>
        <w:t>loc</w:t>
      </w:r>
      <w:proofErr w:type="spellEnd"/>
      <w:proofErr w:type="gramEnd"/>
    </w:p>
    <w:p w14:paraId="15C4EE41"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C4717">
        <w:rPr>
          <w:rFonts w:ascii="Lucida Console" w:eastAsia="Times New Roman" w:hAnsi="Lucida Console" w:cs="Courier New"/>
          <w:color w:val="000000"/>
          <w:sz w:val="20"/>
          <w:szCs w:val="20"/>
        </w:rPr>
        <w:t>sex</w:t>
      </w:r>
      <w:proofErr w:type="gramEnd"/>
      <w:r w:rsidRPr="005C4717">
        <w:rPr>
          <w:rFonts w:ascii="Lucida Console" w:eastAsia="Times New Roman" w:hAnsi="Lucida Console" w:cs="Courier New"/>
          <w:color w:val="000000"/>
          <w:sz w:val="20"/>
          <w:szCs w:val="20"/>
        </w:rPr>
        <w:t xml:space="preserve"> Allouez Interstate Whaleback</w:t>
      </w:r>
    </w:p>
    <w:p w14:paraId="3EF4FADF"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w:t>
      </w:r>
      <w:proofErr w:type="gramStart"/>
      <w:r w:rsidRPr="005C4717">
        <w:rPr>
          <w:rFonts w:ascii="Lucida Console" w:eastAsia="Times New Roman" w:hAnsi="Lucida Console" w:cs="Courier New"/>
          <w:color w:val="000000"/>
          <w:sz w:val="20"/>
          <w:szCs w:val="20"/>
        </w:rPr>
        <w:t>f</w:t>
      </w:r>
      <w:proofErr w:type="gramEnd"/>
      <w:r w:rsidRPr="005C4717">
        <w:rPr>
          <w:rFonts w:ascii="Lucida Console" w:eastAsia="Times New Roman" w:hAnsi="Lucida Console" w:cs="Courier New"/>
          <w:color w:val="000000"/>
          <w:sz w:val="20"/>
          <w:szCs w:val="20"/>
        </w:rPr>
        <w:t xml:space="preserve">    14.7         14      13.3</w:t>
      </w:r>
    </w:p>
    <w:p w14:paraId="57490CE2" w14:textId="77777777" w:rsid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w:t>
      </w:r>
      <w:proofErr w:type="gramStart"/>
      <w:r w:rsidRPr="005C4717">
        <w:rPr>
          <w:rFonts w:ascii="Lucida Console" w:eastAsia="Times New Roman" w:hAnsi="Lucida Console" w:cs="Courier New"/>
          <w:color w:val="000000"/>
          <w:sz w:val="20"/>
          <w:szCs w:val="20"/>
        </w:rPr>
        <w:t>m</w:t>
      </w:r>
      <w:proofErr w:type="gramEnd"/>
      <w:r w:rsidRPr="005C4717">
        <w:rPr>
          <w:rFonts w:ascii="Lucida Console" w:eastAsia="Times New Roman" w:hAnsi="Lucida Console" w:cs="Courier New"/>
          <w:color w:val="000000"/>
          <w:sz w:val="20"/>
          <w:szCs w:val="20"/>
        </w:rPr>
        <w:t xml:space="preserve">     6.3          6       5.7</w:t>
      </w:r>
    </w:p>
    <w:p w14:paraId="28802C12" w14:textId="77777777" w:rsid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8276C94" w14:textId="77777777" w:rsidR="00654543" w:rsidRPr="005C4717" w:rsidRDefault="00654543"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Table 9-observed frequency table</w:t>
      </w:r>
    </w:p>
    <w:p w14:paraId="7B7D52E3"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C4717">
        <w:rPr>
          <w:rFonts w:ascii="Lucida Console" w:eastAsia="Times New Roman" w:hAnsi="Lucida Console" w:cs="Courier New"/>
          <w:color w:val="000000"/>
          <w:sz w:val="20"/>
          <w:szCs w:val="20"/>
        </w:rPr>
        <w:t>sex</w:t>
      </w:r>
      <w:proofErr w:type="gramEnd"/>
      <w:r w:rsidRPr="005C4717">
        <w:rPr>
          <w:rFonts w:ascii="Lucida Console" w:eastAsia="Times New Roman" w:hAnsi="Lucida Console" w:cs="Courier New"/>
          <w:color w:val="000000"/>
          <w:sz w:val="20"/>
          <w:szCs w:val="20"/>
        </w:rPr>
        <w:t xml:space="preserve"> Allouez Interstate Whaleback</w:t>
      </w:r>
    </w:p>
    <w:p w14:paraId="11E1C89A"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w:t>
      </w:r>
      <w:proofErr w:type="gramStart"/>
      <w:r w:rsidRPr="005C4717">
        <w:rPr>
          <w:rFonts w:ascii="Lucida Console" w:eastAsia="Times New Roman" w:hAnsi="Lucida Console" w:cs="Courier New"/>
          <w:color w:val="000000"/>
          <w:sz w:val="20"/>
          <w:szCs w:val="20"/>
        </w:rPr>
        <w:t>f</w:t>
      </w:r>
      <w:proofErr w:type="gramEnd"/>
      <w:r w:rsidRPr="005C4717">
        <w:rPr>
          <w:rFonts w:ascii="Lucida Console" w:eastAsia="Times New Roman" w:hAnsi="Lucida Console" w:cs="Courier New"/>
          <w:color w:val="000000"/>
          <w:sz w:val="20"/>
          <w:szCs w:val="20"/>
        </w:rPr>
        <w:t xml:space="preserve">      15         13        14</w:t>
      </w:r>
    </w:p>
    <w:p w14:paraId="1DD9726C" w14:textId="77777777" w:rsidR="005C4717" w:rsidRPr="005C4717" w:rsidRDefault="005C4717" w:rsidP="005C4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C4717">
        <w:rPr>
          <w:rFonts w:ascii="Lucida Console" w:eastAsia="Times New Roman" w:hAnsi="Lucida Console" w:cs="Courier New"/>
          <w:color w:val="000000"/>
          <w:sz w:val="20"/>
          <w:szCs w:val="20"/>
        </w:rPr>
        <w:t xml:space="preserve">  </w:t>
      </w:r>
      <w:proofErr w:type="gramStart"/>
      <w:r w:rsidRPr="005C4717">
        <w:rPr>
          <w:rFonts w:ascii="Lucida Console" w:eastAsia="Times New Roman" w:hAnsi="Lucida Console" w:cs="Courier New"/>
          <w:color w:val="000000"/>
          <w:sz w:val="20"/>
          <w:szCs w:val="20"/>
        </w:rPr>
        <w:t>m</w:t>
      </w:r>
      <w:proofErr w:type="gramEnd"/>
      <w:r w:rsidRPr="005C4717">
        <w:rPr>
          <w:rFonts w:ascii="Lucida Console" w:eastAsia="Times New Roman" w:hAnsi="Lucida Console" w:cs="Courier New"/>
          <w:color w:val="000000"/>
          <w:sz w:val="20"/>
          <w:szCs w:val="20"/>
        </w:rPr>
        <w:t xml:space="preserve">       6          7         5</w:t>
      </w:r>
    </w:p>
    <w:p w14:paraId="3A074EBC" w14:textId="77777777" w:rsidR="005C4717" w:rsidRDefault="005C4717" w:rsidP="005C4717"/>
    <w:p w14:paraId="4564504C" w14:textId="77777777" w:rsidR="005C4717" w:rsidRDefault="005C4717" w:rsidP="005C4717"/>
    <w:p w14:paraId="346950D2" w14:textId="77777777" w:rsidR="00D423BD" w:rsidRDefault="00E92156" w:rsidP="00E92156">
      <w:pPr>
        <w:jc w:val="center"/>
      </w:pPr>
      <w:commentRangeStart w:id="18"/>
      <w:r w:rsidRPr="00E92156">
        <w:t>The mean upper jaw length of female Ruffe is less than 11 mm</w:t>
      </w:r>
      <w:commentRangeEnd w:id="18"/>
      <w:r w:rsidR="002F668C">
        <w:rPr>
          <w:rStyle w:val="CommentReference"/>
        </w:rPr>
        <w:commentReference w:id="18"/>
      </w:r>
    </w:p>
    <w:p w14:paraId="474E60A1" w14:textId="77777777" w:rsidR="00E92156" w:rsidRDefault="00E92156" w:rsidP="002604C8">
      <w:pPr>
        <w:pStyle w:val="ListParagraph"/>
        <w:numPr>
          <w:ilvl w:val="0"/>
          <w:numId w:val="11"/>
        </w:numPr>
      </w:pPr>
      <w:r>
        <w:t xml:space="preserve">Cannot continue with </w:t>
      </w:r>
      <w:r w:rsidR="002604C8">
        <w:t>1sample t-test or 2</w:t>
      </w:r>
      <w:r>
        <w:t xml:space="preserve"> sample t-test because more than one</w:t>
      </w:r>
      <w:r w:rsidR="002604C8">
        <w:t xml:space="preserve"> or two</w:t>
      </w:r>
      <w:r>
        <w:t xml:space="preserve"> population</w:t>
      </w:r>
      <w:r w:rsidR="002604C8">
        <w:t>s</w:t>
      </w:r>
      <w:r>
        <w:t xml:space="preserve"> of Ruffe was sampled (</w:t>
      </w:r>
      <w:proofErr w:type="spellStart"/>
      <w:r w:rsidRPr="00E92156">
        <w:t>Allouez</w:t>
      </w:r>
      <w:proofErr w:type="gramStart"/>
      <w:r w:rsidRPr="00E92156">
        <w:t>,Interstate</w:t>
      </w:r>
      <w:proofErr w:type="spellEnd"/>
      <w:proofErr w:type="gramEnd"/>
      <w:r w:rsidRPr="00E92156">
        <w:t xml:space="preserve"> and Whaleback</w:t>
      </w:r>
      <w:r>
        <w:t>).</w:t>
      </w:r>
    </w:p>
    <w:p w14:paraId="24DDE040" w14:textId="77777777" w:rsidR="002604C8" w:rsidRDefault="002604C8" w:rsidP="002604C8">
      <w:pPr>
        <w:jc w:val="center"/>
      </w:pPr>
      <w:r>
        <w:t>The importance of statistics</w:t>
      </w:r>
    </w:p>
    <w:p w14:paraId="6EF0AFF8" w14:textId="77777777" w:rsidR="00A45E9A" w:rsidRDefault="00B21BD8" w:rsidP="00B21BD8">
      <w:r>
        <w:t>Statistics is the science of collecting, organizing and interpreting numerical information. The two major goals of statistics is to summarize large quantities of data in to concise and informative numerical or graphical summaries and the second goal is to make inferences to be made about all individuals and from a few individuals</w:t>
      </w:r>
      <w:r w:rsidR="00476A2E">
        <w:t>.</w:t>
      </w:r>
      <w:r w:rsidR="00BE53FE">
        <w:t xml:space="preserve"> Statistics is used to conduct research, better understand statistical studies and to be better consumers of statistical information. Statistics is a major part of our everyday life and without the help </w:t>
      </w:r>
      <w:r w:rsidR="00B668A5">
        <w:t>of statistician’s our modern day life would be in shambles.</w:t>
      </w:r>
      <w:bookmarkStart w:id="19" w:name="_GoBack"/>
      <w:bookmarkEnd w:id="19"/>
    </w:p>
    <w:p w14:paraId="229BAA31" w14:textId="77777777" w:rsidR="00A45E9A" w:rsidRDefault="00B668A5" w:rsidP="00B21BD8">
      <w:r>
        <w:lastRenderedPageBreak/>
        <w:t xml:space="preserve"> Driving in major cities would be a major challenge because without statistics there would be no way to figure out where to place traffic signals properly. Without statistics we would have no proper way to manage our natural resources like game animals, trees and most importantly fish. Without statistics we would not know when to stop the harvest of lake trout on the</w:t>
      </w:r>
      <w:r w:rsidRPr="00B668A5">
        <w:t xml:space="preserve"> </w:t>
      </w:r>
      <w:r>
        <w:t>C</w:t>
      </w:r>
      <w:r w:rsidRPr="00B668A5">
        <w:t>hequamegon</w:t>
      </w:r>
      <w:r>
        <w:t xml:space="preserve"> bay by commercial and sport fishermen.</w:t>
      </w:r>
    </w:p>
    <w:p w14:paraId="48DCDF42" w14:textId="77777777" w:rsidR="00A45E9A" w:rsidRDefault="00B668A5" w:rsidP="00B21BD8">
      <w:pPr>
        <w:rPr>
          <w:bCs/>
          <w:lang w:val="en"/>
        </w:rPr>
      </w:pPr>
      <w:r>
        <w:t xml:space="preserve"> </w:t>
      </w:r>
      <w:r w:rsidR="007D38C0">
        <w:t xml:space="preserve">The tools I learned in this class are related to why I think statistics is important because some day I would like to become a fisheries biologist and to become a fisheries biologist, you must be part </w:t>
      </w:r>
      <w:r w:rsidR="007D38C0" w:rsidRPr="007D38C0">
        <w:rPr>
          <w:lang w:val="en"/>
        </w:rPr>
        <w:t>statistician. You have to be able to take the data that has been collected all field season and make sense of it. Say if I was a doing</w:t>
      </w:r>
      <w:r w:rsidR="00314754">
        <w:rPr>
          <w:lang w:val="en"/>
        </w:rPr>
        <w:t xml:space="preserve"> one of the first modern age and growth study on the most commercially important fish in Illinois, the Smallmouth Buffalo (</w:t>
      </w:r>
      <w:proofErr w:type="spellStart"/>
      <w:r w:rsidR="00314754" w:rsidRPr="00314754">
        <w:rPr>
          <w:i/>
          <w:iCs/>
          <w:lang w:val="en"/>
        </w:rPr>
        <w:t>Ictiobus</w:t>
      </w:r>
      <w:proofErr w:type="spellEnd"/>
      <w:r w:rsidR="00314754" w:rsidRPr="00314754">
        <w:rPr>
          <w:i/>
          <w:iCs/>
          <w:lang w:val="en"/>
        </w:rPr>
        <w:t xml:space="preserve"> </w:t>
      </w:r>
      <w:proofErr w:type="spellStart"/>
      <w:r w:rsidR="00314754" w:rsidRPr="00314754">
        <w:rPr>
          <w:i/>
          <w:iCs/>
          <w:lang w:val="en"/>
        </w:rPr>
        <w:t>bubalus</w:t>
      </w:r>
      <w:proofErr w:type="spellEnd"/>
      <w:r w:rsidR="00314754">
        <w:rPr>
          <w:lang w:val="en"/>
        </w:rPr>
        <w:t>)</w:t>
      </w:r>
      <w:r w:rsidR="00314754">
        <w:rPr>
          <w:bCs/>
          <w:lang w:val="en"/>
        </w:rPr>
        <w:t xml:space="preserve">. The Smallmouth Buffalo has been on the decline on and off for many years now. Commercial fishing data shows there is no decline but Illinois Department of Natural Resources and Illinois Natural History Survey data shows </w:t>
      </w:r>
      <w:r w:rsidR="00A45E9A">
        <w:rPr>
          <w:bCs/>
          <w:lang w:val="en"/>
        </w:rPr>
        <w:t>otherwise</w:t>
      </w:r>
      <w:r w:rsidR="00314754">
        <w:rPr>
          <w:bCs/>
          <w:lang w:val="en"/>
        </w:rPr>
        <w:t>.</w:t>
      </w:r>
      <w:r w:rsidR="00A45E9A">
        <w:rPr>
          <w:bCs/>
          <w:lang w:val="en"/>
        </w:rPr>
        <w:t xml:space="preserve"> Illinois River Biological Station is in the process of getting this figured out and will need the help of statistics to see if they are seeing less big fish or if young of the year classes are down from the past years. </w:t>
      </w:r>
    </w:p>
    <w:p w14:paraId="5C6DCF6D" w14:textId="77777777" w:rsidR="00A45E9A" w:rsidRDefault="00A45E9A" w:rsidP="00B21BD8">
      <w:pPr>
        <w:rPr>
          <w:bCs/>
          <w:lang w:val="en"/>
        </w:rPr>
      </w:pPr>
      <w:r>
        <w:rPr>
          <w:bCs/>
          <w:lang w:val="en"/>
        </w:rPr>
        <w:t>All in all I feel like I learned a lot from this class and I have a much better understanding of statistics overall and a better understanding of R code in general. I’m not proud I had to take this class twice but I feel like I have a much better grasp on the concepts taught in this class now than I did before.</w:t>
      </w:r>
      <w:r w:rsidR="00314754">
        <w:rPr>
          <w:bCs/>
          <w:lang w:val="en"/>
        </w:rPr>
        <w:t xml:space="preserve"> </w:t>
      </w:r>
    </w:p>
    <w:p w14:paraId="7BBB6A60" w14:textId="77777777" w:rsidR="00A45E9A" w:rsidRDefault="00A45E9A" w:rsidP="00B21BD8">
      <w:pPr>
        <w:rPr>
          <w:bCs/>
          <w:lang w:val="en"/>
        </w:rPr>
      </w:pPr>
    </w:p>
    <w:p w14:paraId="5FECE6A6" w14:textId="77777777" w:rsidR="002604C8" w:rsidRDefault="00A45E9A" w:rsidP="00A45E9A">
      <w:pPr>
        <w:jc w:val="center"/>
        <w:rPr>
          <w:bCs/>
          <w:lang w:val="en"/>
        </w:rPr>
      </w:pPr>
      <w:r>
        <w:rPr>
          <w:bCs/>
          <w:lang w:val="en"/>
        </w:rPr>
        <w:t>R code</w:t>
      </w:r>
    </w:p>
    <w:p w14:paraId="1E595F39" w14:textId="77777777" w:rsidR="00A45E9A" w:rsidRDefault="00A45E9A" w:rsidP="00A45E9A">
      <w:pPr>
        <w:jc w:val="center"/>
        <w:rPr>
          <w:bCs/>
          <w:lang w:val="en"/>
        </w:rPr>
      </w:pPr>
    </w:p>
    <w:p w14:paraId="65A6DD47" w14:textId="77777777" w:rsidR="00A45E9A" w:rsidRDefault="00A45E9A" w:rsidP="00A45E9A">
      <w:proofErr w:type="gramStart"/>
      <w:r>
        <w:t>library(</w:t>
      </w:r>
      <w:proofErr w:type="spellStart"/>
      <w:proofErr w:type="gramEnd"/>
      <w:r>
        <w:t>NCStats</w:t>
      </w:r>
      <w:proofErr w:type="spellEnd"/>
      <w:r>
        <w:t>)</w:t>
      </w:r>
    </w:p>
    <w:p w14:paraId="4D83E940" w14:textId="77777777" w:rsidR="00A45E9A" w:rsidRDefault="00A45E9A" w:rsidP="00A45E9A">
      <w:proofErr w:type="spellStart"/>
      <w:proofErr w:type="gramStart"/>
      <w:r>
        <w:t>setwd</w:t>
      </w:r>
      <w:proofErr w:type="spellEnd"/>
      <w:r>
        <w:t>(</w:t>
      </w:r>
      <w:proofErr w:type="gramEnd"/>
      <w:r>
        <w:t>"~/R stuff")</w:t>
      </w:r>
    </w:p>
    <w:p w14:paraId="58980AC6" w14:textId="77777777" w:rsidR="00A45E9A" w:rsidRDefault="00A45E9A" w:rsidP="00A45E9A">
      <w:r>
        <w:t>RM&lt;-</w:t>
      </w:r>
      <w:proofErr w:type="gramStart"/>
      <w:r>
        <w:t>read.csv(</w:t>
      </w:r>
      <w:proofErr w:type="gramEnd"/>
      <w:r>
        <w:t>"RuffeMorph.csv")</w:t>
      </w:r>
    </w:p>
    <w:p w14:paraId="5BE2358E" w14:textId="77777777" w:rsidR="00A45E9A" w:rsidRDefault="00A45E9A" w:rsidP="00A45E9A">
      <w:r>
        <w:t>RM&lt;-</w:t>
      </w:r>
      <w:proofErr w:type="gramStart"/>
      <w:r>
        <w:t>RM[</w:t>
      </w:r>
      <w:proofErr w:type="gramEnd"/>
      <w:r>
        <w:t>!</w:t>
      </w:r>
      <w:proofErr w:type="spellStart"/>
      <w:r>
        <w:t>RM$miss</w:t>
      </w:r>
      <w:proofErr w:type="spellEnd"/>
      <w:r>
        <w:t xml:space="preserve"> &amp; !</w:t>
      </w:r>
      <w:proofErr w:type="spellStart"/>
      <w:r>
        <w:t>RM$out</w:t>
      </w:r>
      <w:proofErr w:type="spellEnd"/>
      <w:r>
        <w:t>,]</w:t>
      </w:r>
    </w:p>
    <w:p w14:paraId="102D6A72" w14:textId="77777777" w:rsidR="00A45E9A" w:rsidRDefault="00A45E9A" w:rsidP="00A45E9A">
      <w:proofErr w:type="spellStart"/>
      <w:proofErr w:type="gramStart"/>
      <w:r>
        <w:t>str</w:t>
      </w:r>
      <w:proofErr w:type="spellEnd"/>
      <w:r>
        <w:t>(</w:t>
      </w:r>
      <w:proofErr w:type="gramEnd"/>
      <w:r>
        <w:t>RM)</w:t>
      </w:r>
    </w:p>
    <w:p w14:paraId="3959536F" w14:textId="77777777" w:rsidR="00A45E9A" w:rsidRDefault="00A45E9A" w:rsidP="00A45E9A">
      <w:proofErr w:type="gramStart"/>
      <w:r>
        <w:t>Summarize(</w:t>
      </w:r>
      <w:proofErr w:type="gramEnd"/>
      <w:r>
        <w:t>~</w:t>
      </w:r>
      <w:proofErr w:type="spellStart"/>
      <w:r>
        <w:t>tl,data</w:t>
      </w:r>
      <w:proofErr w:type="spellEnd"/>
      <w:r>
        <w:t>=</w:t>
      </w:r>
      <w:proofErr w:type="spellStart"/>
      <w:r>
        <w:t>RM,digits</w:t>
      </w:r>
      <w:proofErr w:type="spellEnd"/>
      <w:r>
        <w:t>=3)</w:t>
      </w:r>
    </w:p>
    <w:p w14:paraId="32E28FC2" w14:textId="77777777" w:rsidR="00A45E9A" w:rsidRDefault="00A45E9A" w:rsidP="00A45E9A">
      <w:proofErr w:type="spellStart"/>
      <w:proofErr w:type="gramStart"/>
      <w:r>
        <w:t>hist</w:t>
      </w:r>
      <w:proofErr w:type="spellEnd"/>
      <w:r>
        <w:t>(</w:t>
      </w:r>
      <w:proofErr w:type="gramEnd"/>
      <w:r>
        <w:t>~</w:t>
      </w:r>
      <w:proofErr w:type="spellStart"/>
      <w:r>
        <w:t>tl,data</w:t>
      </w:r>
      <w:proofErr w:type="spellEnd"/>
      <w:r>
        <w:t>=</w:t>
      </w:r>
      <w:proofErr w:type="spellStart"/>
      <w:r>
        <w:t>RM,xlab</w:t>
      </w:r>
      <w:proofErr w:type="spellEnd"/>
      <w:r>
        <w:t>="total length(mm)")</w:t>
      </w:r>
    </w:p>
    <w:p w14:paraId="38B1D56D" w14:textId="77777777" w:rsidR="00A45E9A" w:rsidRDefault="00A45E9A" w:rsidP="00A45E9A">
      <w:r>
        <w:t>(freq1&lt;-</w:t>
      </w:r>
      <w:proofErr w:type="spellStart"/>
      <w:proofErr w:type="gramStart"/>
      <w:r>
        <w:t>xtabs</w:t>
      </w:r>
      <w:proofErr w:type="spellEnd"/>
      <w:r>
        <w:t>(</w:t>
      </w:r>
      <w:proofErr w:type="gramEnd"/>
      <w:r>
        <w:t>~sex, data=RM))</w:t>
      </w:r>
    </w:p>
    <w:p w14:paraId="1955892C" w14:textId="77777777" w:rsidR="00A45E9A" w:rsidRDefault="00A45E9A" w:rsidP="00A45E9A">
      <w:proofErr w:type="spellStart"/>
      <w:proofErr w:type="gramStart"/>
      <w:r>
        <w:t>percTable</w:t>
      </w:r>
      <w:proofErr w:type="spellEnd"/>
      <w:r>
        <w:t>(</w:t>
      </w:r>
      <w:proofErr w:type="gramEnd"/>
      <w:r>
        <w:t>freq1,digits=1)</w:t>
      </w:r>
    </w:p>
    <w:p w14:paraId="017C16E8" w14:textId="77777777" w:rsidR="00A45E9A" w:rsidRDefault="00A45E9A" w:rsidP="00A45E9A">
      <w:proofErr w:type="spellStart"/>
      <w:proofErr w:type="gramStart"/>
      <w:r>
        <w:t>barplot</w:t>
      </w:r>
      <w:proofErr w:type="spellEnd"/>
      <w:r>
        <w:t>(</w:t>
      </w:r>
      <w:proofErr w:type="gramEnd"/>
      <w:r>
        <w:t xml:space="preserve">freq1,xlab="sex of the fish: m=male f=female", </w:t>
      </w:r>
      <w:proofErr w:type="spellStart"/>
      <w:r>
        <w:t>ylab</w:t>
      </w:r>
      <w:proofErr w:type="spellEnd"/>
      <w:r>
        <w:t>="frequency")</w:t>
      </w:r>
    </w:p>
    <w:p w14:paraId="1087856C" w14:textId="77777777" w:rsidR="00A45E9A" w:rsidRDefault="00A45E9A" w:rsidP="00A45E9A">
      <w:proofErr w:type="spellStart"/>
      <w:proofErr w:type="gramStart"/>
      <w:r>
        <w:t>corr</w:t>
      </w:r>
      <w:proofErr w:type="spellEnd"/>
      <w:r>
        <w:t>(</w:t>
      </w:r>
      <w:proofErr w:type="gramEnd"/>
      <w:r>
        <w:t>~</w:t>
      </w:r>
      <w:proofErr w:type="spellStart"/>
      <w:r>
        <w:t>tl+w,data</w:t>
      </w:r>
      <w:proofErr w:type="spellEnd"/>
      <w:r>
        <w:t>=RM)</w:t>
      </w:r>
    </w:p>
    <w:p w14:paraId="3A162A1F" w14:textId="77777777" w:rsidR="00A45E9A" w:rsidRDefault="00A45E9A" w:rsidP="00A45E9A">
      <w:proofErr w:type="gramStart"/>
      <w:r>
        <w:t>plot(</w:t>
      </w:r>
      <w:proofErr w:type="spellStart"/>
      <w:proofErr w:type="gramEnd"/>
      <w:r>
        <w:t>tl~w,data</w:t>
      </w:r>
      <w:proofErr w:type="spellEnd"/>
      <w:r>
        <w:t>=</w:t>
      </w:r>
      <w:proofErr w:type="spellStart"/>
      <w:r>
        <w:t>RM,ylab</w:t>
      </w:r>
      <w:proofErr w:type="spellEnd"/>
      <w:r>
        <w:t>="weight (g)",</w:t>
      </w:r>
      <w:proofErr w:type="spellStart"/>
      <w:r>
        <w:t>xlab</w:t>
      </w:r>
      <w:proofErr w:type="spellEnd"/>
      <w:r>
        <w:t>="total length (mm)" )</w:t>
      </w:r>
    </w:p>
    <w:p w14:paraId="7F5ABAD7" w14:textId="77777777" w:rsidR="00A45E9A" w:rsidRDefault="00A45E9A" w:rsidP="00A45E9A">
      <w:proofErr w:type="gramStart"/>
      <w:r>
        <w:t>( freq2</w:t>
      </w:r>
      <w:proofErr w:type="gramEnd"/>
      <w:r>
        <w:t xml:space="preserve"> &lt;- </w:t>
      </w:r>
      <w:proofErr w:type="spellStart"/>
      <w:r>
        <w:t>xtabs</w:t>
      </w:r>
      <w:proofErr w:type="spellEnd"/>
      <w:r>
        <w:t>(~</w:t>
      </w:r>
      <w:proofErr w:type="spellStart"/>
      <w:r>
        <w:t>sex+loc</w:t>
      </w:r>
      <w:proofErr w:type="spellEnd"/>
      <w:r>
        <w:t xml:space="preserve">, data=RM) )          </w:t>
      </w:r>
    </w:p>
    <w:p w14:paraId="56BECEE1" w14:textId="77777777" w:rsidR="00A45E9A" w:rsidRDefault="00A45E9A" w:rsidP="00A45E9A">
      <w:proofErr w:type="spellStart"/>
      <w:proofErr w:type="gramStart"/>
      <w:r>
        <w:lastRenderedPageBreak/>
        <w:t>percTable</w:t>
      </w:r>
      <w:proofErr w:type="spellEnd"/>
      <w:r>
        <w:t>(</w:t>
      </w:r>
      <w:proofErr w:type="gramEnd"/>
      <w:r>
        <w:t>freq2)</w:t>
      </w:r>
    </w:p>
    <w:p w14:paraId="7113627B" w14:textId="77777777" w:rsidR="00A45E9A" w:rsidRDefault="00A45E9A" w:rsidP="00A45E9A">
      <w:proofErr w:type="spellStart"/>
      <w:proofErr w:type="gramStart"/>
      <w:r>
        <w:t>percTable</w:t>
      </w:r>
      <w:proofErr w:type="spellEnd"/>
      <w:r>
        <w:t>(</w:t>
      </w:r>
      <w:proofErr w:type="gramEnd"/>
      <w:r>
        <w:t>freq2,margin=1)</w:t>
      </w:r>
    </w:p>
    <w:p w14:paraId="0FB5F33C" w14:textId="77777777" w:rsidR="00A45E9A" w:rsidRDefault="00A45E9A" w:rsidP="00A45E9A">
      <w:proofErr w:type="spellStart"/>
      <w:proofErr w:type="gramStart"/>
      <w:r>
        <w:t>percTable</w:t>
      </w:r>
      <w:proofErr w:type="spellEnd"/>
      <w:r>
        <w:t>(</w:t>
      </w:r>
      <w:proofErr w:type="gramEnd"/>
      <w:r>
        <w:t>freq2,margin=2)</w:t>
      </w:r>
    </w:p>
    <w:p w14:paraId="524103A9" w14:textId="77777777" w:rsidR="00A45E9A" w:rsidRDefault="00A45E9A" w:rsidP="00A45E9A">
      <w:r>
        <w:t>(</w:t>
      </w:r>
      <w:proofErr w:type="spellStart"/>
      <w:proofErr w:type="gramStart"/>
      <w:r>
        <w:t>bfl</w:t>
      </w:r>
      <w:proofErr w:type="spellEnd"/>
      <w:proofErr w:type="gramEnd"/>
      <w:r>
        <w:t>&lt;-lm(</w:t>
      </w:r>
      <w:proofErr w:type="spellStart"/>
      <w:r>
        <w:t>bg~tl,data</w:t>
      </w:r>
      <w:proofErr w:type="spellEnd"/>
      <w:r>
        <w:t>=RM))</w:t>
      </w:r>
    </w:p>
    <w:p w14:paraId="23365372" w14:textId="77777777" w:rsidR="00A45E9A" w:rsidRDefault="00A45E9A" w:rsidP="00A45E9A">
      <w:proofErr w:type="spellStart"/>
      <w:proofErr w:type="gramStart"/>
      <w:r>
        <w:t>fitPlot</w:t>
      </w:r>
      <w:proofErr w:type="spellEnd"/>
      <w:r>
        <w:t>(</w:t>
      </w:r>
      <w:proofErr w:type="spellStart"/>
      <w:proofErr w:type="gramEnd"/>
      <w:r>
        <w:t>bfl,ylab</w:t>
      </w:r>
      <w:proofErr w:type="spellEnd"/>
      <w:r>
        <w:t>="Total length",</w:t>
      </w:r>
      <w:proofErr w:type="spellStart"/>
      <w:r>
        <w:t>xlab</w:t>
      </w:r>
      <w:proofErr w:type="spellEnd"/>
      <w:r>
        <w:t>="Body girth")</w:t>
      </w:r>
    </w:p>
    <w:p w14:paraId="762C0936" w14:textId="77777777" w:rsidR="00A45E9A" w:rsidRDefault="00A45E9A" w:rsidP="00A45E9A">
      <w:proofErr w:type="spellStart"/>
      <w:proofErr w:type="gramStart"/>
      <w:r>
        <w:t>rSquared</w:t>
      </w:r>
      <w:proofErr w:type="spellEnd"/>
      <w:r>
        <w:t>(</w:t>
      </w:r>
      <w:proofErr w:type="spellStart"/>
      <w:proofErr w:type="gramEnd"/>
      <w:r>
        <w:t>bfl</w:t>
      </w:r>
      <w:proofErr w:type="spellEnd"/>
      <w:r>
        <w:t>)</w:t>
      </w:r>
    </w:p>
    <w:p w14:paraId="126A63CA" w14:textId="77777777" w:rsidR="00A45E9A" w:rsidRDefault="00A45E9A" w:rsidP="00A45E9A">
      <w:proofErr w:type="gramStart"/>
      <w:r>
        <w:t>predict(</w:t>
      </w:r>
      <w:proofErr w:type="spellStart"/>
      <w:proofErr w:type="gramEnd"/>
      <w:r>
        <w:t>bfl,data.frame</w:t>
      </w:r>
      <w:proofErr w:type="spellEnd"/>
      <w:r>
        <w:t>(</w:t>
      </w:r>
      <w:proofErr w:type="spellStart"/>
      <w:r>
        <w:t>tl</w:t>
      </w:r>
      <w:proofErr w:type="spellEnd"/>
      <w:r>
        <w:t>=125.85))</w:t>
      </w:r>
    </w:p>
    <w:p w14:paraId="168309F0" w14:textId="77777777" w:rsidR="00A45E9A" w:rsidRDefault="00A45E9A" w:rsidP="00A45E9A">
      <w:proofErr w:type="spellStart"/>
      <w:proofErr w:type="gramStart"/>
      <w:r>
        <w:t>str</w:t>
      </w:r>
      <w:proofErr w:type="spellEnd"/>
      <w:r>
        <w:t>(</w:t>
      </w:r>
      <w:proofErr w:type="gramEnd"/>
      <w:r>
        <w:t>RM)</w:t>
      </w:r>
    </w:p>
    <w:p w14:paraId="3C20EF97" w14:textId="77777777" w:rsidR="00A45E9A" w:rsidRDefault="00A45E9A" w:rsidP="00A45E9A">
      <w:proofErr w:type="spellStart"/>
      <w:r>
        <w:t>Totallength</w:t>
      </w:r>
      <w:proofErr w:type="spellEnd"/>
      <w:r>
        <w:t>=</w:t>
      </w:r>
      <w:proofErr w:type="spellStart"/>
      <w:r>
        <w:t>RM$</w:t>
      </w:r>
      <w:proofErr w:type="gramStart"/>
      <w:r>
        <w:t>tl</w:t>
      </w:r>
      <w:proofErr w:type="spellEnd"/>
      <w:proofErr w:type="gramEnd"/>
    </w:p>
    <w:p w14:paraId="56943E8F" w14:textId="77777777" w:rsidR="00A45E9A" w:rsidRDefault="00A45E9A" w:rsidP="00A45E9A">
      <w:proofErr w:type="gramStart"/>
      <w:r>
        <w:t>median(</w:t>
      </w:r>
      <w:proofErr w:type="spellStart"/>
      <w:proofErr w:type="gramEnd"/>
      <w:r>
        <w:t>Totallength</w:t>
      </w:r>
      <w:proofErr w:type="spellEnd"/>
      <w:r>
        <w:t>)</w:t>
      </w:r>
    </w:p>
    <w:p w14:paraId="1030D177" w14:textId="77777777" w:rsidR="00A45E9A" w:rsidRDefault="00A45E9A" w:rsidP="00A45E9A">
      <w:r>
        <w:t>RML&lt;-</w:t>
      </w:r>
      <w:proofErr w:type="spellStart"/>
      <w:proofErr w:type="gramStart"/>
      <w:r>
        <w:t>filterD</w:t>
      </w:r>
      <w:proofErr w:type="spellEnd"/>
      <w:r>
        <w:t>(</w:t>
      </w:r>
      <w:proofErr w:type="spellStart"/>
      <w:proofErr w:type="gramEnd"/>
      <w:r>
        <w:t>RM,loc</w:t>
      </w:r>
      <w:proofErr w:type="spellEnd"/>
      <w:r>
        <w:t>!="Interstate")</w:t>
      </w:r>
    </w:p>
    <w:p w14:paraId="3BE069B8" w14:textId="77777777" w:rsidR="00A45E9A" w:rsidRDefault="00A45E9A" w:rsidP="00A45E9A">
      <w:proofErr w:type="spellStart"/>
      <w:proofErr w:type="gramStart"/>
      <w:r>
        <w:t>levenesTest</w:t>
      </w:r>
      <w:proofErr w:type="spellEnd"/>
      <w:r>
        <w:t>(</w:t>
      </w:r>
      <w:proofErr w:type="spellStart"/>
      <w:proofErr w:type="gramEnd"/>
      <w:r>
        <w:t>w~loc,data</w:t>
      </w:r>
      <w:proofErr w:type="spellEnd"/>
      <w:r>
        <w:t>=RML)</w:t>
      </w:r>
    </w:p>
    <w:p w14:paraId="2B44871F" w14:textId="77777777" w:rsidR="00A45E9A" w:rsidRDefault="00A45E9A" w:rsidP="00A45E9A">
      <w:proofErr w:type="gramStart"/>
      <w:r>
        <w:t>t.test(</w:t>
      </w:r>
      <w:proofErr w:type="gramEnd"/>
      <w:r>
        <w:t>w~loc,data=RML,alt="two.sided",conf.level=0.95,var.equal=TRUE)</w:t>
      </w:r>
    </w:p>
    <w:p w14:paraId="7F006A7A" w14:textId="77777777" w:rsidR="00A45E9A" w:rsidRDefault="00A45E9A" w:rsidP="00A45E9A">
      <w:proofErr w:type="gramStart"/>
      <w:r>
        <w:t>( chi</w:t>
      </w:r>
      <w:proofErr w:type="gramEnd"/>
      <w:r>
        <w:t xml:space="preserve"> &lt;-</w:t>
      </w:r>
      <w:proofErr w:type="spellStart"/>
      <w:r>
        <w:t>chisq.test</w:t>
      </w:r>
      <w:proofErr w:type="spellEnd"/>
      <w:r>
        <w:t>(freq2,correct=FALSE) )</w:t>
      </w:r>
    </w:p>
    <w:p w14:paraId="4E01CFB1" w14:textId="77777777" w:rsidR="00A45E9A" w:rsidRDefault="00A45E9A" w:rsidP="00A45E9A">
      <w:proofErr w:type="spellStart"/>
      <w:proofErr w:type="gramStart"/>
      <w:r>
        <w:t>chi$</w:t>
      </w:r>
      <w:proofErr w:type="gramEnd"/>
      <w:r>
        <w:t>expected</w:t>
      </w:r>
      <w:proofErr w:type="spellEnd"/>
    </w:p>
    <w:p w14:paraId="36899F6E" w14:textId="77777777" w:rsidR="00A45E9A" w:rsidRDefault="00A45E9A" w:rsidP="00A45E9A">
      <w:proofErr w:type="spellStart"/>
      <w:proofErr w:type="gramStart"/>
      <w:r>
        <w:t>chi$</w:t>
      </w:r>
      <w:proofErr w:type="gramEnd"/>
      <w:r>
        <w:t>observed</w:t>
      </w:r>
      <w:proofErr w:type="spellEnd"/>
    </w:p>
    <w:p w14:paraId="58B6088A" w14:textId="77777777" w:rsidR="00CB0BD3" w:rsidRDefault="00CB0BD3" w:rsidP="003F10E7">
      <w:pPr>
        <w:pStyle w:val="ListParagraph"/>
      </w:pPr>
    </w:p>
    <w:p w14:paraId="5A727E35" w14:textId="77777777" w:rsidR="002604C8" w:rsidRDefault="002604C8" w:rsidP="002604C8">
      <w:pPr>
        <w:pStyle w:val="ListParagraph"/>
        <w:jc w:val="center"/>
      </w:pPr>
    </w:p>
    <w:p w14:paraId="75609C8E" w14:textId="77777777" w:rsidR="00CD2735" w:rsidRDefault="00CD2735" w:rsidP="00CD2735"/>
    <w:sectPr w:rsidR="00CD27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8-28T18:38:00Z" w:initials="DO">
    <w:p w14:paraId="35BB9135" w14:textId="77777777" w:rsidR="001C5D4E" w:rsidRDefault="001C5D4E">
      <w:pPr>
        <w:pStyle w:val="CommentText"/>
      </w:pPr>
      <w:r>
        <w:rPr>
          <w:rStyle w:val="CommentReference"/>
        </w:rPr>
        <w:annotationRef/>
      </w:r>
      <w:r>
        <w:t>Right … it has a slightly longer tail to the right which means right-skewed.</w:t>
      </w:r>
    </w:p>
  </w:comment>
  <w:comment w:id="1" w:author="Derek Ogle" w:date="2017-08-28T18:38:00Z" w:initials="DO">
    <w:p w14:paraId="77BE6CEE" w14:textId="77777777" w:rsidR="001C5D4E" w:rsidRDefault="001C5D4E">
      <w:pPr>
        <w:pStyle w:val="CommentText"/>
      </w:pPr>
      <w:r>
        <w:rPr>
          <w:rStyle w:val="CommentReference"/>
        </w:rPr>
        <w:annotationRef/>
      </w:r>
      <w:r>
        <w:t>FIGURE LABELS GO UNDERNEATH THE FIGURE!!!!!</w:t>
      </w:r>
    </w:p>
  </w:comment>
  <w:comment w:id="2" w:author="Derek Ogle" w:date="2017-08-28T18:39:00Z" w:initials="DO">
    <w:p w14:paraId="5F65CCA9" w14:textId="77777777" w:rsidR="001C5D4E" w:rsidRDefault="001C5D4E">
      <w:pPr>
        <w:pStyle w:val="CommentText"/>
      </w:pPr>
      <w:r>
        <w:rPr>
          <w:rStyle w:val="CommentReference"/>
        </w:rPr>
        <w:annotationRef/>
      </w:r>
      <w:r>
        <w:t>Delete this … description but not interpretation should be in the label.</w:t>
      </w:r>
    </w:p>
  </w:comment>
  <w:comment w:id="3" w:author="Derek Ogle" w:date="2017-08-28T18:40:00Z" w:initials="DO">
    <w:p w14:paraId="5F69664E" w14:textId="77777777" w:rsidR="001C5D4E" w:rsidRDefault="001C5D4E">
      <w:pPr>
        <w:pStyle w:val="CommentText"/>
      </w:pPr>
      <w:r>
        <w:rPr>
          <w:rStyle w:val="CommentReference"/>
        </w:rPr>
        <w:annotationRef/>
      </w:r>
      <w:r>
        <w:t>That is more than slight … that is a fairly obvious curve. Note for the future that fish weight-length data is almost always curved.</w:t>
      </w:r>
    </w:p>
  </w:comment>
  <w:comment w:id="4" w:author="Derek Ogle" w:date="2017-08-28T18:41:00Z" w:initials="DO">
    <w:p w14:paraId="6986A24A" w14:textId="77777777" w:rsidR="001C5D4E" w:rsidRDefault="001C5D4E">
      <w:pPr>
        <w:pStyle w:val="CommentText"/>
      </w:pPr>
      <w:r>
        <w:rPr>
          <w:rStyle w:val="CommentReference"/>
        </w:rPr>
        <w:annotationRef/>
      </w:r>
      <w:r>
        <w:t>Your axis labels are correct but your data are in backwards. Look at the range of “lengths” on your x-axis and compare it to the range of lengths on your histogram in the first q</w:t>
      </w:r>
      <w:r w:rsidR="0094796B">
        <w:t>uestion. Do you see the problem?</w:t>
      </w:r>
    </w:p>
    <w:p w14:paraId="6D0CD68F" w14:textId="77777777" w:rsidR="0094796B" w:rsidRDefault="0094796B">
      <w:pPr>
        <w:pStyle w:val="CommentText"/>
      </w:pPr>
    </w:p>
    <w:p w14:paraId="20901873" w14:textId="77777777" w:rsidR="0094796B" w:rsidRDefault="0094796B">
      <w:pPr>
        <w:pStyle w:val="CommentText"/>
      </w:pPr>
      <w:r>
        <w:t>Fish weight length data almost always looks like a “J” because fish get fatter as they get longer.</w:t>
      </w:r>
    </w:p>
  </w:comment>
  <w:comment w:id="5" w:author="Derek Ogle" w:date="2017-08-28T18:44:00Z" w:initials="DO">
    <w:p w14:paraId="5306A7DA" w14:textId="77777777" w:rsidR="0094796B" w:rsidRDefault="0094796B">
      <w:pPr>
        <w:pStyle w:val="CommentText"/>
      </w:pPr>
      <w:r>
        <w:rPr>
          <w:rStyle w:val="CommentReference"/>
        </w:rPr>
        <w:annotationRef/>
      </w:r>
      <w:r>
        <w:t>You need to say “on average” at the end.</w:t>
      </w:r>
    </w:p>
    <w:p w14:paraId="41623940" w14:textId="77777777" w:rsidR="0094796B" w:rsidRDefault="0094796B">
      <w:pPr>
        <w:pStyle w:val="CommentText"/>
      </w:pPr>
    </w:p>
    <w:p w14:paraId="703B2B08" w14:textId="77777777" w:rsidR="0094796B" w:rsidRDefault="0094796B">
      <w:pPr>
        <w:pStyle w:val="CommentText"/>
      </w:pPr>
      <w:r>
        <w:t>Also need units on here.</w:t>
      </w:r>
    </w:p>
  </w:comment>
  <w:comment w:id="6" w:author="Derek Ogle" w:date="2017-08-28T18:44:00Z" w:initials="DO">
    <w:p w14:paraId="28EEC97E" w14:textId="77777777" w:rsidR="0094796B" w:rsidRDefault="0094796B">
      <w:pPr>
        <w:pStyle w:val="CommentText"/>
      </w:pPr>
      <w:r>
        <w:rPr>
          <w:rStyle w:val="CommentReference"/>
        </w:rPr>
        <w:annotationRef/>
      </w:r>
      <w:r>
        <w:t>125.8, not 125.85</w:t>
      </w:r>
    </w:p>
  </w:comment>
  <w:comment w:id="7" w:author="Derek Ogle" w:date="2017-08-28T18:45:00Z" w:initials="DO">
    <w:p w14:paraId="6BB4BCB7" w14:textId="77777777" w:rsidR="0094796B" w:rsidRDefault="0094796B">
      <w:pPr>
        <w:pStyle w:val="CommentText"/>
      </w:pPr>
      <w:r>
        <w:rPr>
          <w:rStyle w:val="CommentReference"/>
        </w:rPr>
        <w:annotationRef/>
      </w:r>
      <w:r>
        <w:t>Unis??</w:t>
      </w:r>
    </w:p>
  </w:comment>
  <w:comment w:id="8" w:author="Derek Ogle" w:date="2017-08-28T18:46:00Z" w:initials="DO">
    <w:p w14:paraId="0FB89F6F" w14:textId="77777777" w:rsidR="0094796B" w:rsidRDefault="0094796B">
      <w:pPr>
        <w:pStyle w:val="CommentText"/>
      </w:pPr>
      <w:r>
        <w:rPr>
          <w:rStyle w:val="CommentReference"/>
        </w:rPr>
        <w:annotationRef/>
      </w:r>
      <w:r>
        <w:t>Question said “different” so this should be a not equals.</w:t>
      </w:r>
    </w:p>
    <w:p w14:paraId="38C92EFB" w14:textId="77777777" w:rsidR="0094796B" w:rsidRDefault="0094796B">
      <w:pPr>
        <w:pStyle w:val="CommentText"/>
      </w:pPr>
    </w:p>
    <w:p w14:paraId="191C1BDE" w14:textId="77777777" w:rsidR="0094796B" w:rsidRDefault="0094796B">
      <w:pPr>
        <w:pStyle w:val="CommentText"/>
      </w:pPr>
      <w:r>
        <w:t>You also need to define mu.</w:t>
      </w:r>
    </w:p>
  </w:comment>
  <w:comment w:id="10" w:author="Derek Ogle" w:date="2017-08-28T18:50:00Z" w:initials="DO">
    <w:p w14:paraId="73E55ABC" w14:textId="58DA2F17" w:rsidR="002F668C" w:rsidRDefault="002F668C">
      <w:pPr>
        <w:pStyle w:val="CommentText"/>
      </w:pPr>
      <w:r>
        <w:rPr>
          <w:rStyle w:val="CommentReference"/>
        </w:rPr>
        <w:annotationRef/>
      </w:r>
      <w:r>
        <w:t>No … randomization is very strict as every fish would have to have the same chance of being selected. Choosing locations actually suggests that this was not the case.</w:t>
      </w:r>
    </w:p>
  </w:comment>
  <w:comment w:id="11" w:author="Derek Ogle" w:date="2017-08-28T18:46:00Z" w:initials="DO">
    <w:p w14:paraId="6665CE77" w14:textId="77777777" w:rsidR="0094796B" w:rsidRDefault="0094796B">
      <w:pPr>
        <w:pStyle w:val="CommentText"/>
      </w:pPr>
      <w:r>
        <w:rPr>
          <w:rStyle w:val="CommentReference"/>
        </w:rPr>
        <w:annotationRef/>
      </w:r>
      <w:r>
        <w:t>What is this????</w:t>
      </w:r>
    </w:p>
  </w:comment>
  <w:comment w:id="12" w:author="Derek Ogle" w:date="2017-08-28T18:47:00Z" w:initials="DO">
    <w:p w14:paraId="6AAE9B9F" w14:textId="77777777" w:rsidR="0094796B" w:rsidRDefault="0094796B">
      <w:pPr>
        <w:pStyle w:val="CommentText"/>
      </w:pPr>
      <w:r>
        <w:rPr>
          <w:rStyle w:val="CommentReference"/>
        </w:rPr>
        <w:annotationRef/>
      </w:r>
      <w:r>
        <w:t>NOT DIFFERENT … you DNR your HO which says that the two means are equal.</w:t>
      </w:r>
    </w:p>
  </w:comment>
  <w:comment w:id="13" w:author="Derek Ogle" w:date="2017-08-28T18:49:00Z" w:initials="DO">
    <w:p w14:paraId="431BA04C" w14:textId="47F867EE" w:rsidR="002F668C" w:rsidRDefault="002F668C">
      <w:pPr>
        <w:pStyle w:val="CommentText"/>
      </w:pPr>
      <w:r>
        <w:rPr>
          <w:rStyle w:val="CommentReference"/>
        </w:rPr>
        <w:annotationRef/>
      </w:r>
      <w:r>
        <w:t>Starting to get sloppy with your labeling.</w:t>
      </w:r>
    </w:p>
  </w:comment>
  <w:comment w:id="14" w:author="Derek Ogle" w:date="2017-08-28T18:49:00Z" w:initials="DO">
    <w:p w14:paraId="1FB7F8E5" w14:textId="231EE935" w:rsidR="002F668C" w:rsidRDefault="002F668C">
      <w:pPr>
        <w:pStyle w:val="CommentText"/>
      </w:pPr>
      <w:r>
        <w:rPr>
          <w:rStyle w:val="CommentReference"/>
        </w:rPr>
        <w:annotationRef/>
      </w:r>
      <w:r>
        <w:t>Your Ho and Ha are backwards … Ho is always that there is no difference.</w:t>
      </w:r>
    </w:p>
  </w:comment>
  <w:comment w:id="17" w:author="Derek Ogle" w:date="2017-08-28T18:52:00Z" w:initials="DO">
    <w:p w14:paraId="455246F0" w14:textId="20B1FA3C" w:rsidR="002F668C" w:rsidRDefault="002F668C">
      <w:pPr>
        <w:pStyle w:val="CommentText"/>
      </w:pPr>
      <w:r>
        <w:rPr>
          <w:rStyle w:val="CommentReference"/>
        </w:rPr>
        <w:annotationRef/>
      </w:r>
      <w:r>
        <w:t>If your Ho and Ha were correct, then you would conclude that they do not differ.</w:t>
      </w:r>
    </w:p>
  </w:comment>
  <w:comment w:id="18" w:author="Derek Ogle" w:date="2017-08-28T18:52:00Z" w:initials="DO">
    <w:p w14:paraId="66D98A77" w14:textId="2ED9F6DE" w:rsidR="002F668C" w:rsidRDefault="002F668C">
      <w:pPr>
        <w:pStyle w:val="CommentText"/>
      </w:pPr>
      <w:r>
        <w:rPr>
          <w:rStyle w:val="CommentReference"/>
        </w:rPr>
        <w:annotationRef/>
      </w:r>
      <w:r>
        <w:t xml:space="preserve">NO … you need to reduce the data set to just FEMALE </w:t>
      </w:r>
      <w:proofErr w:type="spellStart"/>
      <w:r>
        <w:t>ruffe</w:t>
      </w:r>
      <w:proofErr w:type="spellEnd"/>
      <w:r>
        <w:t xml:space="preserve"> and continue (use </w:t>
      </w:r>
      <w:proofErr w:type="spellStart"/>
      <w:proofErr w:type="gramStart"/>
      <w:r>
        <w:t>filterD</w:t>
      </w:r>
      <w:proofErr w:type="spellEnd"/>
      <w:r>
        <w:t>(</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BB9135" w15:done="0"/>
  <w15:commentEx w15:paraId="77BE6CEE" w15:done="0"/>
  <w15:commentEx w15:paraId="5F65CCA9" w15:done="0"/>
  <w15:commentEx w15:paraId="5F69664E" w15:done="0"/>
  <w15:commentEx w15:paraId="20901873" w15:done="0"/>
  <w15:commentEx w15:paraId="703B2B08" w15:done="0"/>
  <w15:commentEx w15:paraId="28EEC97E" w15:done="0"/>
  <w15:commentEx w15:paraId="6BB4BCB7" w15:done="0"/>
  <w15:commentEx w15:paraId="191C1BDE" w15:done="0"/>
  <w15:commentEx w15:paraId="73E55ABC" w15:done="0"/>
  <w15:commentEx w15:paraId="6665CE77" w15:done="0"/>
  <w15:commentEx w15:paraId="6AAE9B9F" w15:done="0"/>
  <w15:commentEx w15:paraId="431BA04C" w15:done="0"/>
  <w15:commentEx w15:paraId="1FB7F8E5" w15:done="0"/>
  <w15:commentEx w15:paraId="455246F0" w15:done="0"/>
  <w15:commentEx w15:paraId="66D98A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6BED"/>
    <w:multiLevelType w:val="hybridMultilevel"/>
    <w:tmpl w:val="E2F2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F5D08"/>
    <w:multiLevelType w:val="hybridMultilevel"/>
    <w:tmpl w:val="AC12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F0A57"/>
    <w:multiLevelType w:val="hybridMultilevel"/>
    <w:tmpl w:val="C40A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5555E"/>
    <w:multiLevelType w:val="hybridMultilevel"/>
    <w:tmpl w:val="93B0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220FA"/>
    <w:multiLevelType w:val="hybridMultilevel"/>
    <w:tmpl w:val="3AA0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44E76"/>
    <w:multiLevelType w:val="hybridMultilevel"/>
    <w:tmpl w:val="3AA0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269CB"/>
    <w:multiLevelType w:val="hybridMultilevel"/>
    <w:tmpl w:val="A7749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C6E22"/>
    <w:multiLevelType w:val="hybridMultilevel"/>
    <w:tmpl w:val="5050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51BD6"/>
    <w:multiLevelType w:val="hybridMultilevel"/>
    <w:tmpl w:val="2F94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6143E2"/>
    <w:multiLevelType w:val="hybridMultilevel"/>
    <w:tmpl w:val="9F2CD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0E2202"/>
    <w:multiLevelType w:val="hybridMultilevel"/>
    <w:tmpl w:val="B72A6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1"/>
  </w:num>
  <w:num w:numId="4">
    <w:abstractNumId w:val="0"/>
  </w:num>
  <w:num w:numId="5">
    <w:abstractNumId w:val="9"/>
  </w:num>
  <w:num w:numId="6">
    <w:abstractNumId w:val="7"/>
  </w:num>
  <w:num w:numId="7">
    <w:abstractNumId w:val="4"/>
  </w:num>
  <w:num w:numId="8">
    <w:abstractNumId w:val="5"/>
  </w:num>
  <w:num w:numId="9">
    <w:abstractNumId w:val="3"/>
  </w:num>
  <w:num w:numId="10">
    <w:abstractNumId w:val="6"/>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39"/>
    <w:rsid w:val="000F4C4F"/>
    <w:rsid w:val="0010196C"/>
    <w:rsid w:val="001349C3"/>
    <w:rsid w:val="001C5D4E"/>
    <w:rsid w:val="001E14BC"/>
    <w:rsid w:val="002604C8"/>
    <w:rsid w:val="002E01E9"/>
    <w:rsid w:val="002F668C"/>
    <w:rsid w:val="00314754"/>
    <w:rsid w:val="003F10E7"/>
    <w:rsid w:val="00437AA0"/>
    <w:rsid w:val="004405BD"/>
    <w:rsid w:val="00476A2E"/>
    <w:rsid w:val="00556E32"/>
    <w:rsid w:val="005C4717"/>
    <w:rsid w:val="006154A9"/>
    <w:rsid w:val="0063441D"/>
    <w:rsid w:val="00654543"/>
    <w:rsid w:val="00691C58"/>
    <w:rsid w:val="007570EB"/>
    <w:rsid w:val="007D38C0"/>
    <w:rsid w:val="007F763A"/>
    <w:rsid w:val="0094796B"/>
    <w:rsid w:val="00A37ACD"/>
    <w:rsid w:val="00A45E9A"/>
    <w:rsid w:val="00B21BD8"/>
    <w:rsid w:val="00B479E0"/>
    <w:rsid w:val="00B668A5"/>
    <w:rsid w:val="00BE53FE"/>
    <w:rsid w:val="00CB0BD3"/>
    <w:rsid w:val="00CD2735"/>
    <w:rsid w:val="00D423BD"/>
    <w:rsid w:val="00E22439"/>
    <w:rsid w:val="00E341C9"/>
    <w:rsid w:val="00E92156"/>
    <w:rsid w:val="00EA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6A77"/>
  <w15:chartTrackingRefBased/>
  <w15:docId w15:val="{FAD80589-7496-4DCF-9F4C-4AA063CF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C58"/>
    <w:pPr>
      <w:ind w:left="720"/>
      <w:contextualSpacing/>
    </w:pPr>
  </w:style>
  <w:style w:type="paragraph" w:styleId="HTMLPreformatted">
    <w:name w:val="HTML Preformatted"/>
    <w:basedOn w:val="Normal"/>
    <w:link w:val="HTMLPreformattedChar"/>
    <w:uiPriority w:val="99"/>
    <w:semiHidden/>
    <w:unhideWhenUsed/>
    <w:rsid w:val="005C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717"/>
    <w:rPr>
      <w:rFonts w:ascii="Courier New" w:eastAsia="Times New Roman" w:hAnsi="Courier New" w:cs="Courier New"/>
      <w:sz w:val="20"/>
      <w:szCs w:val="20"/>
    </w:rPr>
  </w:style>
  <w:style w:type="character" w:styleId="Hyperlink">
    <w:name w:val="Hyperlink"/>
    <w:basedOn w:val="DefaultParagraphFont"/>
    <w:uiPriority w:val="99"/>
    <w:unhideWhenUsed/>
    <w:rsid w:val="007D38C0"/>
    <w:rPr>
      <w:color w:val="0563C1" w:themeColor="hyperlink"/>
      <w:u w:val="single"/>
    </w:rPr>
  </w:style>
  <w:style w:type="character" w:styleId="CommentReference">
    <w:name w:val="annotation reference"/>
    <w:basedOn w:val="DefaultParagraphFont"/>
    <w:uiPriority w:val="99"/>
    <w:semiHidden/>
    <w:unhideWhenUsed/>
    <w:rsid w:val="001C5D4E"/>
    <w:rPr>
      <w:sz w:val="16"/>
      <w:szCs w:val="16"/>
    </w:rPr>
  </w:style>
  <w:style w:type="paragraph" w:styleId="CommentText">
    <w:name w:val="annotation text"/>
    <w:basedOn w:val="Normal"/>
    <w:link w:val="CommentTextChar"/>
    <w:uiPriority w:val="99"/>
    <w:semiHidden/>
    <w:unhideWhenUsed/>
    <w:rsid w:val="001C5D4E"/>
    <w:pPr>
      <w:spacing w:line="240" w:lineRule="auto"/>
    </w:pPr>
    <w:rPr>
      <w:sz w:val="20"/>
      <w:szCs w:val="20"/>
    </w:rPr>
  </w:style>
  <w:style w:type="character" w:customStyle="1" w:styleId="CommentTextChar">
    <w:name w:val="Comment Text Char"/>
    <w:basedOn w:val="DefaultParagraphFont"/>
    <w:link w:val="CommentText"/>
    <w:uiPriority w:val="99"/>
    <w:semiHidden/>
    <w:rsid w:val="001C5D4E"/>
    <w:rPr>
      <w:sz w:val="20"/>
      <w:szCs w:val="20"/>
    </w:rPr>
  </w:style>
  <w:style w:type="paragraph" w:styleId="CommentSubject">
    <w:name w:val="annotation subject"/>
    <w:basedOn w:val="CommentText"/>
    <w:next w:val="CommentText"/>
    <w:link w:val="CommentSubjectChar"/>
    <w:uiPriority w:val="99"/>
    <w:semiHidden/>
    <w:unhideWhenUsed/>
    <w:rsid w:val="001C5D4E"/>
    <w:rPr>
      <w:b/>
      <w:bCs/>
    </w:rPr>
  </w:style>
  <w:style w:type="character" w:customStyle="1" w:styleId="CommentSubjectChar">
    <w:name w:val="Comment Subject Char"/>
    <w:basedOn w:val="CommentTextChar"/>
    <w:link w:val="CommentSubject"/>
    <w:uiPriority w:val="99"/>
    <w:semiHidden/>
    <w:rsid w:val="001C5D4E"/>
    <w:rPr>
      <w:b/>
      <w:bCs/>
      <w:sz w:val="20"/>
      <w:szCs w:val="20"/>
    </w:rPr>
  </w:style>
  <w:style w:type="paragraph" w:styleId="BalloonText">
    <w:name w:val="Balloon Text"/>
    <w:basedOn w:val="Normal"/>
    <w:link w:val="BalloonTextChar"/>
    <w:uiPriority w:val="99"/>
    <w:semiHidden/>
    <w:unhideWhenUsed/>
    <w:rsid w:val="001C5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D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238165">
      <w:bodyDiv w:val="1"/>
      <w:marLeft w:val="0"/>
      <w:marRight w:val="0"/>
      <w:marTop w:val="0"/>
      <w:marBottom w:val="0"/>
      <w:divBdr>
        <w:top w:val="none" w:sz="0" w:space="0" w:color="auto"/>
        <w:left w:val="none" w:sz="0" w:space="0" w:color="auto"/>
        <w:bottom w:val="none" w:sz="0" w:space="0" w:color="auto"/>
        <w:right w:val="none" w:sz="0" w:space="0" w:color="auto"/>
      </w:divBdr>
    </w:div>
    <w:div w:id="657458906">
      <w:bodyDiv w:val="1"/>
      <w:marLeft w:val="0"/>
      <w:marRight w:val="0"/>
      <w:marTop w:val="0"/>
      <w:marBottom w:val="0"/>
      <w:divBdr>
        <w:top w:val="none" w:sz="0" w:space="0" w:color="auto"/>
        <w:left w:val="none" w:sz="0" w:space="0" w:color="auto"/>
        <w:bottom w:val="none" w:sz="0" w:space="0" w:color="auto"/>
        <w:right w:val="none" w:sz="0" w:space="0" w:color="auto"/>
      </w:divBdr>
    </w:div>
    <w:div w:id="663818790">
      <w:bodyDiv w:val="1"/>
      <w:marLeft w:val="0"/>
      <w:marRight w:val="0"/>
      <w:marTop w:val="0"/>
      <w:marBottom w:val="0"/>
      <w:divBdr>
        <w:top w:val="none" w:sz="0" w:space="0" w:color="auto"/>
        <w:left w:val="none" w:sz="0" w:space="0" w:color="auto"/>
        <w:bottom w:val="none" w:sz="0" w:space="0" w:color="auto"/>
        <w:right w:val="none" w:sz="0" w:space="0" w:color="auto"/>
      </w:divBdr>
    </w:div>
    <w:div w:id="830827673">
      <w:bodyDiv w:val="1"/>
      <w:marLeft w:val="0"/>
      <w:marRight w:val="0"/>
      <w:marTop w:val="0"/>
      <w:marBottom w:val="0"/>
      <w:divBdr>
        <w:top w:val="none" w:sz="0" w:space="0" w:color="auto"/>
        <w:left w:val="none" w:sz="0" w:space="0" w:color="auto"/>
        <w:bottom w:val="none" w:sz="0" w:space="0" w:color="auto"/>
        <w:right w:val="none" w:sz="0" w:space="0" w:color="auto"/>
      </w:divBdr>
    </w:div>
    <w:div w:id="861362120">
      <w:bodyDiv w:val="1"/>
      <w:marLeft w:val="0"/>
      <w:marRight w:val="0"/>
      <w:marTop w:val="0"/>
      <w:marBottom w:val="0"/>
      <w:divBdr>
        <w:top w:val="none" w:sz="0" w:space="0" w:color="auto"/>
        <w:left w:val="none" w:sz="0" w:space="0" w:color="auto"/>
        <w:bottom w:val="none" w:sz="0" w:space="0" w:color="auto"/>
        <w:right w:val="none" w:sz="0" w:space="0" w:color="auto"/>
      </w:divBdr>
    </w:div>
    <w:div w:id="894660932">
      <w:bodyDiv w:val="1"/>
      <w:marLeft w:val="0"/>
      <w:marRight w:val="0"/>
      <w:marTop w:val="0"/>
      <w:marBottom w:val="0"/>
      <w:divBdr>
        <w:top w:val="none" w:sz="0" w:space="0" w:color="auto"/>
        <w:left w:val="none" w:sz="0" w:space="0" w:color="auto"/>
        <w:bottom w:val="none" w:sz="0" w:space="0" w:color="auto"/>
        <w:right w:val="none" w:sz="0" w:space="0" w:color="auto"/>
      </w:divBdr>
    </w:div>
    <w:div w:id="1110860385">
      <w:bodyDiv w:val="1"/>
      <w:marLeft w:val="0"/>
      <w:marRight w:val="0"/>
      <w:marTop w:val="0"/>
      <w:marBottom w:val="0"/>
      <w:divBdr>
        <w:top w:val="none" w:sz="0" w:space="0" w:color="auto"/>
        <w:left w:val="none" w:sz="0" w:space="0" w:color="auto"/>
        <w:bottom w:val="none" w:sz="0" w:space="0" w:color="auto"/>
        <w:right w:val="none" w:sz="0" w:space="0" w:color="auto"/>
      </w:divBdr>
    </w:div>
    <w:div w:id="1387996045">
      <w:bodyDiv w:val="1"/>
      <w:marLeft w:val="0"/>
      <w:marRight w:val="0"/>
      <w:marTop w:val="0"/>
      <w:marBottom w:val="0"/>
      <w:divBdr>
        <w:top w:val="none" w:sz="0" w:space="0" w:color="auto"/>
        <w:left w:val="none" w:sz="0" w:space="0" w:color="auto"/>
        <w:bottom w:val="none" w:sz="0" w:space="0" w:color="auto"/>
        <w:right w:val="none" w:sz="0" w:space="0" w:color="auto"/>
      </w:divBdr>
    </w:div>
    <w:div w:id="1444883474">
      <w:bodyDiv w:val="1"/>
      <w:marLeft w:val="0"/>
      <w:marRight w:val="0"/>
      <w:marTop w:val="0"/>
      <w:marBottom w:val="0"/>
      <w:divBdr>
        <w:top w:val="none" w:sz="0" w:space="0" w:color="auto"/>
        <w:left w:val="none" w:sz="0" w:space="0" w:color="auto"/>
        <w:bottom w:val="none" w:sz="0" w:space="0" w:color="auto"/>
        <w:right w:val="none" w:sz="0" w:space="0" w:color="auto"/>
      </w:divBdr>
    </w:div>
    <w:div w:id="1964850699">
      <w:bodyDiv w:val="1"/>
      <w:marLeft w:val="0"/>
      <w:marRight w:val="0"/>
      <w:marTop w:val="0"/>
      <w:marBottom w:val="0"/>
      <w:divBdr>
        <w:top w:val="none" w:sz="0" w:space="0" w:color="auto"/>
        <w:left w:val="none" w:sz="0" w:space="0" w:color="auto"/>
        <w:bottom w:val="none" w:sz="0" w:space="0" w:color="auto"/>
        <w:right w:val="none" w:sz="0" w:space="0" w:color="auto"/>
      </w:divBdr>
    </w:div>
    <w:div w:id="2107461582">
      <w:bodyDiv w:val="1"/>
      <w:marLeft w:val="0"/>
      <w:marRight w:val="0"/>
      <w:marTop w:val="0"/>
      <w:marBottom w:val="0"/>
      <w:divBdr>
        <w:top w:val="none" w:sz="0" w:space="0" w:color="auto"/>
        <w:left w:val="none" w:sz="0" w:space="0" w:color="auto"/>
        <w:bottom w:val="none" w:sz="0" w:space="0" w:color="auto"/>
        <w:right w:val="none" w:sz="0" w:space="0" w:color="auto"/>
      </w:divBdr>
    </w:div>
    <w:div w:id="21329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3</cp:revision>
  <dcterms:created xsi:type="dcterms:W3CDTF">2017-08-28T23:47:00Z</dcterms:created>
  <dcterms:modified xsi:type="dcterms:W3CDTF">2017-08-28T23:54:00Z</dcterms:modified>
</cp:coreProperties>
</file>
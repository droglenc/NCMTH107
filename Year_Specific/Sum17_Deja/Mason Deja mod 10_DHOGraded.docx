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C7F3E" w14:textId="77777777" w:rsidR="00373107" w:rsidRDefault="005C30D1">
      <w:r>
        <w:t>Mason Deja</w:t>
      </w:r>
    </w:p>
    <w:p w14:paraId="09AA6E7B" w14:textId="77777777" w:rsidR="005C30D1" w:rsidRDefault="00342836">
      <w:bookmarkStart w:id="0" w:name="_GoBack"/>
      <w:commentRangeStart w:id="1"/>
      <w:r>
        <w:t>Mod 10</w:t>
      </w:r>
      <w:bookmarkEnd w:id="0"/>
      <w:commentRangeEnd w:id="1"/>
      <w:r w:rsidR="00E3518F">
        <w:rPr>
          <w:rStyle w:val="CommentReference"/>
        </w:rPr>
        <w:commentReference w:id="1"/>
      </w:r>
    </w:p>
    <w:p w14:paraId="6A5D0906" w14:textId="77777777" w:rsidR="005C30D1" w:rsidRDefault="005C30D1" w:rsidP="005C30D1">
      <w:pPr>
        <w:jc w:val="center"/>
      </w:pPr>
      <w:r>
        <w:t>Fire blight disease</w:t>
      </w:r>
    </w:p>
    <w:p w14:paraId="0E3008B2" w14:textId="77777777" w:rsidR="005C30D1" w:rsidRDefault="00BA0BCB" w:rsidP="00BB50C1">
      <w:r>
        <w:t xml:space="preserve">     </w:t>
      </w:r>
    </w:p>
    <w:p w14:paraId="63CA3C26" w14:textId="77777777" w:rsidR="00BB50C1" w:rsidRDefault="00BB50C1" w:rsidP="0056296E">
      <w:pPr>
        <w:pStyle w:val="ListParagraph"/>
        <w:numPr>
          <w:ilvl w:val="0"/>
          <w:numId w:val="5"/>
        </w:numPr>
      </w:pPr>
      <w:r>
        <w:t xml:space="preserve">See Table 1 </w:t>
      </w:r>
    </w:p>
    <w:p w14:paraId="60727371" w14:textId="77777777" w:rsidR="00BA0BCB" w:rsidRDefault="000B7496" w:rsidP="00BB50C1">
      <w:commentRangeStart w:id="2"/>
      <w:ins w:id="3" w:author="Derek Ogle" w:date="2017-07-07T08:47:00Z">
        <w:r>
          <w:t>Table 1.</w:t>
        </w:r>
      </w:ins>
      <w:commentRangeEnd w:id="2"/>
      <w:ins w:id="4" w:author="Derek Ogle" w:date="2017-07-07T08:58:00Z">
        <w:r w:rsidR="00E3518F">
          <w:rPr>
            <w:rStyle w:val="CommentReference"/>
          </w:rPr>
          <w:commentReference w:id="2"/>
        </w:r>
      </w:ins>
      <w:ins w:id="5" w:author="Derek Ogle" w:date="2017-07-07T08:47:00Z">
        <w:r>
          <w:t xml:space="preserve"> Two-way frequency table for trees by treatment (</w:t>
        </w:r>
        <w:r>
          <w:rPr>
            <w:rStyle w:val="HTMLCode"/>
            <w:rFonts w:eastAsiaTheme="minorHAnsi"/>
          </w:rPr>
          <w:t>A</w:t>
        </w:r>
        <w:r>
          <w:t xml:space="preserve">=no action (control), </w:t>
        </w:r>
        <w:r>
          <w:rPr>
            <w:rStyle w:val="HTMLCode"/>
            <w:rFonts w:eastAsiaTheme="minorHAnsi"/>
          </w:rPr>
          <w:t>B</w:t>
        </w:r>
        <w:r>
          <w:t xml:space="preserve">=removal of the affected branches, </w:t>
        </w:r>
        <w:r>
          <w:rPr>
            <w:rStyle w:val="HTMLCode"/>
            <w:rFonts w:eastAsiaTheme="minorHAnsi"/>
          </w:rPr>
          <w:t>C</w:t>
        </w:r>
        <w:r>
          <w:t>=sprayed foliage with an antibiotic and removal of the affected branches) and outcome (</w:t>
        </w:r>
        <w:r>
          <w:rPr>
            <w:rStyle w:val="HTMLCode"/>
            <w:rFonts w:eastAsiaTheme="minorHAnsi"/>
          </w:rPr>
          <w:t>1</w:t>
        </w:r>
        <w:r>
          <w:t xml:space="preserve">=tree died in the same year, </w:t>
        </w:r>
        <w:r>
          <w:rPr>
            <w:rStyle w:val="HTMLCode"/>
            <w:rFonts w:eastAsiaTheme="minorHAnsi"/>
          </w:rPr>
          <w:t>2</w:t>
        </w:r>
        <w:r>
          <w:t xml:space="preserve">=tree died 2-4 years after, </w:t>
        </w:r>
        <w:r>
          <w:rPr>
            <w:rStyle w:val="HTMLCode"/>
            <w:rFonts w:eastAsiaTheme="minorHAnsi"/>
          </w:rPr>
          <w:t>3</w:t>
        </w:r>
        <w:r>
          <w:t>=tree died more than 4 years after the disease was noticed).</w:t>
        </w:r>
      </w:ins>
      <w:del w:id="6" w:author="Derek Ogle" w:date="2017-07-07T08:47:00Z">
        <w:r w:rsidR="00BB50C1" w:rsidDel="000B7496">
          <w:delText>Table 1- two way frequency table showing the outcome as a response variable</w:delText>
        </w:r>
      </w:del>
      <w:r w:rsidR="00BB50C1">
        <w:t xml:space="preserve"> </w:t>
      </w:r>
    </w:p>
    <w:p w14:paraId="21C396A3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Treat</w:t>
      </w:r>
    </w:p>
    <w:p w14:paraId="6776A3DC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commentRangeStart w:id="7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Out</w:t>
      </w:r>
      <w:commentRangeEnd w:id="7"/>
      <w:r w:rsidR="000B7496">
        <w:rPr>
          <w:rStyle w:val="CommentReference"/>
        </w:rPr>
        <w:commentReference w:id="7"/>
      </w: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1 2 3</w:t>
      </w:r>
    </w:p>
    <w:p w14:paraId="4D79150C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 5 2 0</w:t>
      </w:r>
    </w:p>
    <w:p w14:paraId="39295D4E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B 3 3 2</w:t>
      </w:r>
    </w:p>
    <w:p w14:paraId="02ED3B0D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 2 4 3</w:t>
      </w:r>
    </w:p>
    <w:p w14:paraId="61FF20A9" w14:textId="77777777" w:rsidR="00BB50C1" w:rsidRDefault="00BB50C1" w:rsidP="0056296E">
      <w:pPr>
        <w:pStyle w:val="ListParagraph"/>
        <w:numPr>
          <w:ilvl w:val="0"/>
          <w:numId w:val="5"/>
        </w:numPr>
      </w:pPr>
      <w:r>
        <w:t xml:space="preserve"> See table 2</w:t>
      </w:r>
    </w:p>
    <w:p w14:paraId="1394E36B" w14:textId="77777777" w:rsidR="00BB50C1" w:rsidRDefault="00BB50C1" w:rsidP="00BB50C1">
      <w:commentRangeStart w:id="8"/>
      <w:r>
        <w:t>Table 2-</w:t>
      </w:r>
      <w:commentRangeEnd w:id="8"/>
      <w:r w:rsidR="000B7496">
        <w:rPr>
          <w:rStyle w:val="CommentReference"/>
        </w:rPr>
        <w:commentReference w:id="8"/>
      </w:r>
      <w:r>
        <w:t xml:space="preserve">row percentage table for the data </w:t>
      </w:r>
    </w:p>
    <w:p w14:paraId="51E53931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Treat</w:t>
      </w:r>
    </w:p>
    <w:p w14:paraId="61CFE4EA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Out            1          2          3        Sum</w:t>
      </w:r>
    </w:p>
    <w:p w14:paraId="7F8DD639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    20.833333   8.333333 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0.000000  29.166667</w:t>
      </w:r>
      <w:proofErr w:type="gramEnd"/>
    </w:p>
    <w:p w14:paraId="7F603427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B  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12.500000  12.500000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8.333333  33.333333</w:t>
      </w:r>
    </w:p>
    <w:p w14:paraId="28BDA84B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   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8.333333  16.666667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12.500000  37.500000</w:t>
      </w:r>
    </w:p>
    <w:p w14:paraId="0EEDFCEC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Sum  41.666667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37.500000  20.833333 100.000000</w:t>
      </w:r>
    </w:p>
    <w:p w14:paraId="5B0C9BA3" w14:textId="77777777" w:rsidR="00BB50C1" w:rsidRDefault="00BB50C1" w:rsidP="00BB50C1">
      <w:pPr>
        <w:pStyle w:val="ListParagraph"/>
        <w:numPr>
          <w:ilvl w:val="0"/>
          <w:numId w:val="5"/>
        </w:numPr>
      </w:pPr>
      <w:r>
        <w:t xml:space="preserve">See table 3  </w:t>
      </w:r>
    </w:p>
    <w:p w14:paraId="0DBB9502" w14:textId="77777777" w:rsidR="00BA0BCB" w:rsidRDefault="00BA0BCB" w:rsidP="00BB50C1">
      <w:commentRangeStart w:id="9"/>
      <w:r>
        <w:t xml:space="preserve">   </w:t>
      </w:r>
      <w:r w:rsidR="00BB50C1">
        <w:t>Table 3</w:t>
      </w:r>
      <w:commentRangeEnd w:id="9"/>
      <w:r w:rsidR="000B7496">
        <w:rPr>
          <w:rStyle w:val="CommentReference"/>
        </w:rPr>
        <w:commentReference w:id="9"/>
      </w:r>
      <w:r w:rsidR="00BB50C1">
        <w:t>-column percentage table for the data</w:t>
      </w:r>
      <w:r>
        <w:t xml:space="preserve">  </w:t>
      </w:r>
    </w:p>
    <w:p w14:paraId="70502A91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Treat</w:t>
      </w:r>
    </w:p>
    <w:p w14:paraId="4E7DE965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Out         1         2         3       Sum</w:t>
      </w:r>
    </w:p>
    <w:p w14:paraId="4F6FB71C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A  71.42857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28.57143   0.00000 100.00000</w:t>
      </w:r>
    </w:p>
    <w:p w14:paraId="0BD08AD6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B  37.50000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37.50000  25.00000 100.00000</w:t>
      </w:r>
    </w:p>
    <w:p w14:paraId="5A6AE92A" w14:textId="77777777" w:rsidR="00BB50C1" w:rsidRPr="00BB50C1" w:rsidRDefault="00BB50C1" w:rsidP="00BB5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>C  22.22222</w:t>
      </w:r>
      <w:proofErr w:type="gramEnd"/>
      <w:r w:rsidRPr="00BB50C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44.44444  33.33333 100.00000</w:t>
      </w:r>
    </w:p>
    <w:p w14:paraId="527FDDA7" w14:textId="77777777" w:rsidR="0056296E" w:rsidRDefault="00BB50C1" w:rsidP="0056296E">
      <w:pPr>
        <w:pStyle w:val="ListParagraph"/>
        <w:numPr>
          <w:ilvl w:val="0"/>
          <w:numId w:val="5"/>
        </w:numPr>
      </w:pPr>
      <w:r>
        <w:t xml:space="preserve">See table 4  </w:t>
      </w:r>
    </w:p>
    <w:p w14:paraId="0E673101" w14:textId="77777777" w:rsidR="00BB50C1" w:rsidRDefault="00BB50C1" w:rsidP="00BB50C1">
      <w:commentRangeStart w:id="10"/>
      <w:r>
        <w:t>Table 4</w:t>
      </w:r>
      <w:commentRangeEnd w:id="10"/>
      <w:r w:rsidR="000B7496">
        <w:rPr>
          <w:rStyle w:val="CommentReference"/>
        </w:rPr>
        <w:commentReference w:id="10"/>
      </w:r>
      <w:r>
        <w:t>-table percentage table for the data</w:t>
      </w:r>
    </w:p>
    <w:tbl>
      <w:tblPr>
        <w:tblW w:w="77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BB50C1" w:rsidRPr="00BB50C1" w14:paraId="387032D6" w14:textId="77777777" w:rsidTr="00BB50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CFA4F8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</w:t>
            </w:r>
          </w:p>
          <w:p w14:paraId="63F87B02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           1         2         3</w:t>
            </w:r>
          </w:p>
          <w:p w14:paraId="4E93EF6A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    50.00000  22.22222   0.00000</w:t>
            </w:r>
          </w:p>
          <w:p w14:paraId="1C54A0BC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B    30.00000  33.33333  40.00000</w:t>
            </w:r>
          </w:p>
          <w:p w14:paraId="75A6FCFF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    20.00000  44.44444  60.00000</w:t>
            </w:r>
          </w:p>
          <w:p w14:paraId="2244C564" w14:textId="77777777" w:rsidR="00BB50C1" w:rsidRPr="00BB50C1" w:rsidRDefault="00BB50C1" w:rsidP="00BB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50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100.00000 100.00000 100.00000</w:t>
            </w:r>
          </w:p>
          <w:p w14:paraId="43553F75" w14:textId="77777777" w:rsidR="00BB50C1" w:rsidRPr="00BB50C1" w:rsidRDefault="00BB50C1" w:rsidP="00BB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50C1" w:rsidRPr="00BB50C1" w14:paraId="17E4CBFA" w14:textId="77777777" w:rsidTr="00BB50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5B1296" w14:textId="77777777" w:rsidR="00BB50C1" w:rsidRPr="00BB50C1" w:rsidRDefault="00BB50C1" w:rsidP="00BB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50C1" w:rsidRPr="00BB50C1" w14:paraId="4CD3E7B0" w14:textId="77777777" w:rsidTr="00BB50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BB50C1" w:rsidRPr="00BB50C1" w14:paraId="11B38767" w14:textId="7777777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14:paraId="3F71F43C" w14:textId="77777777" w:rsidR="00BB50C1" w:rsidRPr="00BB50C1" w:rsidRDefault="00BB50C1" w:rsidP="00BB50C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B50C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F5E3995" w14:textId="77777777" w:rsidR="00BB50C1" w:rsidRPr="00BB50C1" w:rsidRDefault="00BB50C1" w:rsidP="00BB50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86C2D9D" w14:textId="77777777" w:rsidR="0056296E" w:rsidRDefault="007831B8" w:rsidP="0056296E">
      <w:pPr>
        <w:pStyle w:val="ListParagraph"/>
        <w:numPr>
          <w:ilvl w:val="0"/>
          <w:numId w:val="5"/>
        </w:numPr>
      </w:pPr>
      <w:r>
        <w:t xml:space="preserve">The percentage </w:t>
      </w:r>
      <w:commentRangeStart w:id="11"/>
      <w:r>
        <w:t>of trees in treatment A</w:t>
      </w:r>
      <w:commentRangeEnd w:id="11"/>
      <w:r w:rsidR="000B7496">
        <w:rPr>
          <w:rStyle w:val="CommentReference"/>
        </w:rPr>
        <w:commentReference w:id="11"/>
      </w:r>
      <w:r>
        <w:t xml:space="preserve"> that died within the first year </w:t>
      </w:r>
      <w:r w:rsidR="00165147">
        <w:t>the disease was noticed is 20.83</w:t>
      </w:r>
      <w:r>
        <w:t>%</w:t>
      </w:r>
    </w:p>
    <w:p w14:paraId="691EE8B4" w14:textId="77777777" w:rsidR="007831B8" w:rsidRPr="007831B8" w:rsidRDefault="0056296E" w:rsidP="007831B8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="007831B8" w:rsidRPr="007831B8">
        <w:t xml:space="preserve">The percent </w:t>
      </w:r>
      <w:commentRangeStart w:id="12"/>
      <w:r w:rsidR="007831B8" w:rsidRPr="007831B8">
        <w:t>of</w:t>
      </w:r>
      <w:r w:rsidR="00165147">
        <w:t xml:space="preserve"> all</w:t>
      </w:r>
      <w:r w:rsidR="007831B8" w:rsidRPr="007831B8">
        <w:t xml:space="preserve"> trees</w:t>
      </w:r>
      <w:commentRangeEnd w:id="12"/>
      <w:r w:rsidR="007E6ED5">
        <w:rPr>
          <w:rStyle w:val="CommentReference"/>
        </w:rPr>
        <w:commentReference w:id="12"/>
      </w:r>
      <w:r w:rsidR="007831B8" w:rsidRPr="007831B8">
        <w:t xml:space="preserve"> that were in treatment A and died within the first year of t</w:t>
      </w:r>
      <w:r w:rsidR="007831B8">
        <w:t>he disease being noted is 29.16%</w:t>
      </w:r>
      <w:r w:rsidR="007831B8" w:rsidRPr="007831B8">
        <w:t xml:space="preserve"> </w:t>
      </w:r>
    </w:p>
    <w:p w14:paraId="61D22737" w14:textId="77777777" w:rsidR="0056296E" w:rsidRDefault="004216EC" w:rsidP="0056296E">
      <w:pPr>
        <w:pStyle w:val="ListParagraph"/>
        <w:numPr>
          <w:ilvl w:val="0"/>
          <w:numId w:val="5"/>
        </w:numPr>
      </w:pPr>
      <w:r>
        <w:t xml:space="preserve">The percentage of the trees in the control treatment died more than four years later after the disease was noticed is </w:t>
      </w:r>
      <w:commentRangeStart w:id="13"/>
      <w:r>
        <w:t>0%</w:t>
      </w:r>
      <w:commentRangeEnd w:id="13"/>
      <w:r w:rsidR="007E6ED5">
        <w:rPr>
          <w:rStyle w:val="CommentReference"/>
        </w:rPr>
        <w:commentReference w:id="13"/>
      </w:r>
    </w:p>
    <w:p w14:paraId="5637636A" w14:textId="77777777" w:rsidR="0056296E" w:rsidRDefault="0056296E" w:rsidP="004216EC">
      <w:pPr>
        <w:pStyle w:val="ListParagraph"/>
        <w:numPr>
          <w:ilvl w:val="0"/>
          <w:numId w:val="5"/>
        </w:numPr>
      </w:pPr>
      <w:r>
        <w:t xml:space="preserve"> </w:t>
      </w:r>
      <w:r w:rsidR="004216EC">
        <w:t>the</w:t>
      </w:r>
      <w:r w:rsidR="004216EC" w:rsidRPr="004216EC">
        <w:t xml:space="preserve"> percentage </w:t>
      </w:r>
      <w:commentRangeStart w:id="14"/>
      <w:r w:rsidR="004216EC" w:rsidRPr="004216EC">
        <w:t>of the trees that died 2-4 years</w:t>
      </w:r>
      <w:commentRangeEnd w:id="14"/>
      <w:r w:rsidR="007E6ED5">
        <w:rPr>
          <w:rStyle w:val="CommentReference"/>
        </w:rPr>
        <w:commentReference w:id="14"/>
      </w:r>
      <w:r w:rsidR="004216EC" w:rsidRPr="004216EC">
        <w:t xml:space="preserve"> after the disease was noticed were in the control treatment</w:t>
      </w:r>
      <w:r w:rsidR="004216EC">
        <w:t xml:space="preserve"> is</w:t>
      </w:r>
      <w:r w:rsidR="00287FEE">
        <w:t xml:space="preserve"> 8.33%</w:t>
      </w:r>
    </w:p>
    <w:p w14:paraId="25EDABB5" w14:textId="77777777" w:rsidR="0056296E" w:rsidRDefault="004216EC" w:rsidP="004216EC">
      <w:pPr>
        <w:pStyle w:val="ListParagraph"/>
        <w:numPr>
          <w:ilvl w:val="0"/>
          <w:numId w:val="5"/>
        </w:numPr>
      </w:pPr>
      <w:r>
        <w:t xml:space="preserve">The </w:t>
      </w:r>
      <w:r w:rsidRPr="004216EC">
        <w:t>percentage of all trees died within the first year after the disease was noticed</w:t>
      </w:r>
      <w:r>
        <w:t xml:space="preserve"> is</w:t>
      </w:r>
      <w:r w:rsidR="00287FEE">
        <w:t xml:space="preserve"> </w:t>
      </w:r>
      <w:commentRangeStart w:id="15"/>
      <w:r w:rsidR="00287FEE">
        <w:t>41.66%</w:t>
      </w:r>
      <w:commentRangeEnd w:id="15"/>
      <w:r w:rsidR="007E6ED5">
        <w:rPr>
          <w:rStyle w:val="CommentReference"/>
        </w:rPr>
        <w:commentReference w:id="15"/>
      </w:r>
    </w:p>
    <w:p w14:paraId="29E0FC32" w14:textId="77777777" w:rsidR="00FD391E" w:rsidRDefault="00302FE7" w:rsidP="004216EC">
      <w:pPr>
        <w:pStyle w:val="ListParagraph"/>
        <w:numPr>
          <w:ilvl w:val="0"/>
          <w:numId w:val="5"/>
        </w:numPr>
      </w:pPr>
      <w:commentRangeStart w:id="16"/>
      <w:r>
        <w:t>It is shown that the control in the experiment over all had the least amount of tree deaths overall but had the most deaths in the same year but no deaths after 4 years. C had the most deaths overall.</w:t>
      </w:r>
      <w:commentRangeEnd w:id="16"/>
      <w:r w:rsidR="007E6ED5">
        <w:rPr>
          <w:rStyle w:val="CommentReference"/>
        </w:rPr>
        <w:commentReference w:id="16"/>
      </w:r>
    </w:p>
    <w:p w14:paraId="3737E1E8" w14:textId="77777777" w:rsidR="00BB50C1" w:rsidRDefault="00BB50C1" w:rsidP="00BB50C1"/>
    <w:p w14:paraId="75E24FA7" w14:textId="77777777" w:rsidR="00BB50C1" w:rsidRDefault="00BB50C1" w:rsidP="00BB50C1">
      <w:pPr>
        <w:jc w:val="center"/>
      </w:pPr>
      <w:r>
        <w:t>R code</w:t>
      </w:r>
    </w:p>
    <w:p w14:paraId="0616B9B9" w14:textId="77777777" w:rsidR="00BB50C1" w:rsidRDefault="00BB50C1" w:rsidP="00BB50C1">
      <w:proofErr w:type="gramStart"/>
      <w:r>
        <w:t>library(</w:t>
      </w:r>
      <w:proofErr w:type="gramEnd"/>
      <w:r>
        <w:t>NCStats)</w:t>
      </w:r>
    </w:p>
    <w:p w14:paraId="30DFB205" w14:textId="77777777" w:rsidR="00BB50C1" w:rsidRDefault="00BB50C1" w:rsidP="00BB50C1">
      <w:proofErr w:type="gramStart"/>
      <w:r>
        <w:t>setwd(</w:t>
      </w:r>
      <w:proofErr w:type="gramEnd"/>
      <w:r>
        <w:t>"~/R stuff")</w:t>
      </w:r>
    </w:p>
    <w:p w14:paraId="10BD2C0E" w14:textId="77777777" w:rsidR="00BB50C1" w:rsidRDefault="00BB50C1" w:rsidP="00BB50C1">
      <w:commentRangeStart w:id="17"/>
      <w:proofErr w:type="gramStart"/>
      <w:r>
        <w:t>df</w:t>
      </w:r>
      <w:proofErr w:type="gramEnd"/>
      <w:r>
        <w:t>&lt;- read.csv</w:t>
      </w:r>
      <w:commentRangeEnd w:id="17"/>
      <w:r w:rsidR="0021390A">
        <w:rPr>
          <w:rStyle w:val="CommentReference"/>
        </w:rPr>
        <w:commentReference w:id="17"/>
      </w:r>
    </w:p>
    <w:p w14:paraId="444FDE71" w14:textId="77777777" w:rsidR="00BB50C1" w:rsidRDefault="00BB50C1" w:rsidP="00BB50C1">
      <w:proofErr w:type="gramStart"/>
      <w:r>
        <w:t>str(</w:t>
      </w:r>
      <w:proofErr w:type="gramEnd"/>
      <w:r>
        <w:t>df)</w:t>
      </w:r>
    </w:p>
    <w:p w14:paraId="47156839" w14:textId="77777777" w:rsidR="00BB50C1" w:rsidRDefault="00BB50C1" w:rsidP="00BB50C1">
      <w:r>
        <w:t>(freq.table &lt;-</w:t>
      </w:r>
      <w:proofErr w:type="gramStart"/>
      <w:r>
        <w:t>xtabs(</w:t>
      </w:r>
      <w:proofErr w:type="gramEnd"/>
      <w:r>
        <w:t>~Out+ Treat,data=df))</w:t>
      </w:r>
    </w:p>
    <w:p w14:paraId="1B4C1E03" w14:textId="77777777" w:rsidR="00BB50C1" w:rsidRDefault="00BB50C1" w:rsidP="00BB50C1">
      <w:proofErr w:type="gramStart"/>
      <w:r>
        <w:t>percTable(</w:t>
      </w:r>
      <w:proofErr w:type="gramEnd"/>
      <w:r>
        <w:t xml:space="preserve">freq.table) </w:t>
      </w:r>
    </w:p>
    <w:p w14:paraId="5228219F" w14:textId="77777777" w:rsidR="00BB50C1" w:rsidRDefault="00BB50C1" w:rsidP="00BB50C1">
      <w:proofErr w:type="gramStart"/>
      <w:r>
        <w:t>percTable(</w:t>
      </w:r>
      <w:proofErr w:type="gramEnd"/>
      <w:r>
        <w:t>freq.table, margin = 1)</w:t>
      </w:r>
    </w:p>
    <w:p w14:paraId="689EA401" w14:textId="77777777" w:rsidR="00BB50C1" w:rsidRDefault="00BB50C1" w:rsidP="00BB50C1">
      <w:proofErr w:type="gramStart"/>
      <w:r>
        <w:t>percTable(</w:t>
      </w:r>
      <w:proofErr w:type="gramEnd"/>
      <w:r>
        <w:t>freq.table, margin = 2)</w:t>
      </w:r>
    </w:p>
    <w:p w14:paraId="2906B300" w14:textId="77777777" w:rsidR="00BB50C1" w:rsidRDefault="00BB50C1" w:rsidP="00BB50C1"/>
    <w:p w14:paraId="010DCB6A" w14:textId="77777777" w:rsidR="00BB50C1" w:rsidRDefault="00BB50C1" w:rsidP="00BB50C1">
      <w:r w:rsidRPr="00BB50C1">
        <w:t>I have neither given nor received unauthorized aid in completing this work, nor have I presented someone else's work as my own.</w:t>
      </w:r>
    </w:p>
    <w:sectPr w:rsidR="00BB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7-07T08:58:00Z" w:initials="DO">
    <w:p w14:paraId="38C2CC84" w14:textId="3122983B" w:rsidR="00E3518F" w:rsidRDefault="00E3518F">
      <w:pPr>
        <w:pStyle w:val="CommentText"/>
      </w:pPr>
      <w:r>
        <w:rPr>
          <w:rStyle w:val="CommentReference"/>
        </w:rPr>
        <w:annotationRef/>
      </w:r>
      <w:r>
        <w:t>6/10 (-4 for content … many answers were incorrect … see below).</w:t>
      </w:r>
    </w:p>
  </w:comment>
  <w:comment w:id="2" w:author="Derek Ogle" w:date="2017-07-07T08:58:00Z" w:initials="DO">
    <w:p w14:paraId="00BB60BB" w14:textId="4E79FBEF" w:rsidR="00E3518F" w:rsidRDefault="00E3518F">
      <w:pPr>
        <w:pStyle w:val="CommentText"/>
      </w:pPr>
      <w:r>
        <w:rPr>
          <w:rStyle w:val="CommentReference"/>
        </w:rPr>
        <w:annotationRef/>
      </w:r>
      <w:r>
        <w:t>Take note of the proper labeling of this table.</w:t>
      </w:r>
    </w:p>
  </w:comment>
  <w:comment w:id="7" w:author="Derek Ogle" w:date="2017-07-07T08:47:00Z" w:initials="DO">
    <w:p w14:paraId="297783F5" w14:textId="77777777" w:rsidR="000B7496" w:rsidRDefault="000B7496">
      <w:pPr>
        <w:pStyle w:val="CommentText"/>
      </w:pPr>
      <w:r>
        <w:rPr>
          <w:rStyle w:val="CommentReference"/>
        </w:rPr>
        <w:annotationRef/>
      </w:r>
      <w:r>
        <w:t>If outcome is the response variable, then it should form the COLUMNS.</w:t>
      </w:r>
      <w:r w:rsidR="0021390A">
        <w:t xml:space="preserve"> Actually, I think you have your variables in the right positions, I think you just named them incorrectly in your file????</w:t>
      </w:r>
    </w:p>
  </w:comment>
  <w:comment w:id="8" w:author="Derek Ogle" w:date="2017-07-07T08:47:00Z" w:initials="DO">
    <w:p w14:paraId="690E094F" w14:textId="77777777" w:rsidR="000B7496" w:rsidRDefault="000B7496">
      <w:pPr>
        <w:pStyle w:val="CommentText"/>
      </w:pPr>
      <w:r>
        <w:rPr>
          <w:rStyle w:val="CommentReference"/>
        </w:rPr>
        <w:annotationRef/>
      </w:r>
      <w:r>
        <w:t>This is not a row-percentages table … note that the rows don’t sum to 100. This is a total percentages table.</w:t>
      </w:r>
    </w:p>
  </w:comment>
  <w:comment w:id="9" w:author="Derek Ogle" w:date="2017-07-07T08:48:00Z" w:initials="DO">
    <w:p w14:paraId="5A87FFD7" w14:textId="77777777" w:rsidR="000B7496" w:rsidRDefault="000B7496">
      <w:pPr>
        <w:pStyle w:val="CommentText"/>
      </w:pPr>
      <w:r>
        <w:rPr>
          <w:rStyle w:val="CommentReference"/>
        </w:rPr>
        <w:annotationRef/>
      </w:r>
      <w:r>
        <w:t>The 100s are at the ends of the rows … this is a row percentage table.</w:t>
      </w:r>
    </w:p>
  </w:comment>
  <w:comment w:id="10" w:author="Derek Ogle" w:date="2017-07-07T08:48:00Z" w:initials="DO">
    <w:p w14:paraId="2E6EBF10" w14:textId="77777777" w:rsidR="000B7496" w:rsidRDefault="000B7496">
      <w:pPr>
        <w:pStyle w:val="CommentText"/>
      </w:pPr>
      <w:r>
        <w:rPr>
          <w:rStyle w:val="CommentReference"/>
        </w:rPr>
        <w:annotationRef/>
      </w:r>
      <w:r>
        <w:t>100s at the bottom of the columns … this is a column percentage table.</w:t>
      </w:r>
    </w:p>
  </w:comment>
  <w:comment w:id="11" w:author="Derek Ogle" w:date="2017-07-07T08:49:00Z" w:initials="DO">
    <w:p w14:paraId="69A48820" w14:textId="77777777" w:rsidR="000B7496" w:rsidRDefault="000B7496">
      <w:pPr>
        <w:pStyle w:val="CommentText"/>
      </w:pPr>
      <w:r>
        <w:rPr>
          <w:rStyle w:val="CommentReference"/>
        </w:rPr>
        <w:annotationRef/>
      </w:r>
      <w:r>
        <w:t>This restricts it to be out of row A … thus using the row percentages table the answer is 71.4%.</w:t>
      </w:r>
    </w:p>
  </w:comment>
  <w:comment w:id="12" w:author="Derek Ogle" w:date="2017-07-07T08:50:00Z" w:initials="DO">
    <w:p w14:paraId="6807201E" w14:textId="77777777" w:rsidR="007E6ED5" w:rsidRDefault="007E6ED5">
      <w:pPr>
        <w:pStyle w:val="CommentText"/>
      </w:pPr>
      <w:r>
        <w:rPr>
          <w:rStyle w:val="CommentReference"/>
        </w:rPr>
        <w:annotationRef/>
      </w:r>
      <w:r>
        <w:t>Where did you get this answer from? I don’t see that number in any of your tables.</w:t>
      </w:r>
    </w:p>
    <w:p w14:paraId="74681FB3" w14:textId="77777777" w:rsidR="007E6ED5" w:rsidRDefault="007E6ED5">
      <w:pPr>
        <w:pStyle w:val="CommentText"/>
      </w:pPr>
    </w:p>
    <w:p w14:paraId="5994F915" w14:textId="77777777" w:rsidR="007E6ED5" w:rsidRDefault="007E6ED5">
      <w:pPr>
        <w:pStyle w:val="CommentText"/>
      </w:pPr>
      <w:r>
        <w:t>Anyways, this phrase makes it out of all trees so use the total percentage table. Thus, the answer is 20.8%</w:t>
      </w:r>
    </w:p>
  </w:comment>
  <w:comment w:id="13" w:author="Derek Ogle" w:date="2017-07-07T08:52:00Z" w:initials="DO">
    <w:p w14:paraId="43247990" w14:textId="77777777" w:rsidR="007E6ED5" w:rsidRDefault="007E6ED5">
      <w:pPr>
        <w:pStyle w:val="CommentText"/>
      </w:pPr>
      <w:r>
        <w:rPr>
          <w:rStyle w:val="CommentReference"/>
        </w:rPr>
        <w:annotationRef/>
      </w:r>
      <w:r>
        <w:t>Correct … however, in all of these questions you should be referring the reader to which table you are getting your answer from.</w:t>
      </w:r>
    </w:p>
  </w:comment>
  <w:comment w:id="14" w:author="Derek Ogle" w:date="2017-07-07T08:52:00Z" w:initials="DO">
    <w:p w14:paraId="69586878" w14:textId="77777777" w:rsidR="007E6ED5" w:rsidRDefault="007E6ED5">
      <w:pPr>
        <w:pStyle w:val="CommentText"/>
      </w:pPr>
      <w:r>
        <w:rPr>
          <w:rStyle w:val="CommentReference"/>
        </w:rPr>
        <w:annotationRef/>
      </w:r>
      <w:r>
        <w:t>This restricts to a column, thus use column percentage table. The answer is …. 22.2%</w:t>
      </w:r>
    </w:p>
  </w:comment>
  <w:comment w:id="15" w:author="Derek Ogle" w:date="2017-07-07T08:54:00Z" w:initials="DO">
    <w:p w14:paraId="7FACB7A7" w14:textId="77777777" w:rsidR="007E6ED5" w:rsidRDefault="007E6ED5">
      <w:pPr>
        <w:pStyle w:val="CommentText"/>
      </w:pPr>
      <w:r>
        <w:rPr>
          <w:rStyle w:val="CommentReference"/>
        </w:rPr>
        <w:annotationRef/>
      </w:r>
      <w:r>
        <w:t>Correct.</w:t>
      </w:r>
    </w:p>
  </w:comment>
  <w:comment w:id="16" w:author="Derek Ogle" w:date="2017-07-07T08:54:00Z" w:initials="DO">
    <w:p w14:paraId="200E8FBC" w14:textId="77777777" w:rsidR="007E6ED5" w:rsidRDefault="007E6ED5">
      <w:pPr>
        <w:pStyle w:val="CommentText"/>
      </w:pPr>
      <w:r>
        <w:rPr>
          <w:rStyle w:val="CommentReference"/>
        </w:rPr>
        <w:annotationRef/>
      </w:r>
      <w:r>
        <w:t>This is not clear.  “Most trees in the control treatment died in the same year</w:t>
      </w:r>
      <w:r w:rsidR="0021390A">
        <w:t>, whereas death of trees in the other treatments were spread out over all years.”  (</w:t>
      </w:r>
      <w:proofErr w:type="gramStart"/>
      <w:r w:rsidR="0021390A">
        <w:t>use</w:t>
      </w:r>
      <w:proofErr w:type="gramEnd"/>
      <w:r w:rsidR="0021390A">
        <w:t xml:space="preserve"> the row percentages table to compare across treatments)</w:t>
      </w:r>
    </w:p>
  </w:comment>
  <w:comment w:id="17" w:author="Derek Ogle" w:date="2017-07-07T08:57:00Z" w:initials="DO">
    <w:p w14:paraId="69ACE1C2" w14:textId="77777777" w:rsidR="0021390A" w:rsidRDefault="0021390A">
      <w:pPr>
        <w:pStyle w:val="CommentText"/>
      </w:pPr>
      <w:r>
        <w:rPr>
          <w:rStyle w:val="CommentReference"/>
        </w:rPr>
        <w:annotationRef/>
      </w:r>
      <w:r>
        <w:t>This would not have worked!!!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C2CC84" w15:done="0"/>
  <w15:commentEx w15:paraId="00BB60BB" w15:done="0"/>
  <w15:commentEx w15:paraId="297783F5" w15:done="0"/>
  <w15:commentEx w15:paraId="690E094F" w15:done="0"/>
  <w15:commentEx w15:paraId="5A87FFD7" w15:done="0"/>
  <w15:commentEx w15:paraId="2E6EBF10" w15:done="0"/>
  <w15:commentEx w15:paraId="69A48820" w15:done="0"/>
  <w15:commentEx w15:paraId="5994F915" w15:done="0"/>
  <w15:commentEx w15:paraId="43247990" w15:done="0"/>
  <w15:commentEx w15:paraId="69586878" w15:done="0"/>
  <w15:commentEx w15:paraId="7FACB7A7" w15:done="0"/>
  <w15:commentEx w15:paraId="200E8FBC" w15:done="0"/>
  <w15:commentEx w15:paraId="69ACE1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1A3"/>
    <w:multiLevelType w:val="hybridMultilevel"/>
    <w:tmpl w:val="2F20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52E7"/>
    <w:multiLevelType w:val="hybridMultilevel"/>
    <w:tmpl w:val="5DBC7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B4AC0"/>
    <w:multiLevelType w:val="hybridMultilevel"/>
    <w:tmpl w:val="CD548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6FBF"/>
    <w:multiLevelType w:val="hybridMultilevel"/>
    <w:tmpl w:val="9760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646DD"/>
    <w:multiLevelType w:val="hybridMultilevel"/>
    <w:tmpl w:val="A2343AC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D1"/>
    <w:rsid w:val="000B7496"/>
    <w:rsid w:val="000F4C4F"/>
    <w:rsid w:val="00165147"/>
    <w:rsid w:val="0021390A"/>
    <w:rsid w:val="00287FEE"/>
    <w:rsid w:val="002E01E9"/>
    <w:rsid w:val="00302FE7"/>
    <w:rsid w:val="00342836"/>
    <w:rsid w:val="004216EC"/>
    <w:rsid w:val="0056296E"/>
    <w:rsid w:val="005C30D1"/>
    <w:rsid w:val="007831B8"/>
    <w:rsid w:val="007E6ED5"/>
    <w:rsid w:val="00BA0BCB"/>
    <w:rsid w:val="00BB50C1"/>
    <w:rsid w:val="00CE41D7"/>
    <w:rsid w:val="00E3518F"/>
    <w:rsid w:val="00E55317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206"/>
  <w15:chartTrackingRefBased/>
  <w15:docId w15:val="{5EA773A9-B83B-4243-832F-A6990DD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CB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749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7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6</cp:revision>
  <dcterms:created xsi:type="dcterms:W3CDTF">2017-07-07T04:20:00Z</dcterms:created>
  <dcterms:modified xsi:type="dcterms:W3CDTF">2017-07-07T13:59:00Z</dcterms:modified>
</cp:coreProperties>
</file>
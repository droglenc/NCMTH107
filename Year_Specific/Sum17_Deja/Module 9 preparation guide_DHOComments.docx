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D31A1" w14:textId="77777777" w:rsidR="009A4F27" w:rsidRDefault="009A4F27"/>
    <w:p w14:paraId="66D5BF28" w14:textId="77777777" w:rsidR="009A4F27" w:rsidRDefault="009A4F27">
      <w:bookmarkStart w:id="0" w:name="_GoBack"/>
    </w:p>
    <w:p w14:paraId="31136149" w14:textId="77777777" w:rsidR="009A4F27" w:rsidRDefault="009A4F27">
      <w:r>
        <w:t>Module 9 prep guide</w:t>
      </w:r>
    </w:p>
    <w:bookmarkEnd w:id="0"/>
    <w:p w14:paraId="4F87FBBE" w14:textId="77777777" w:rsidR="009A4F27" w:rsidRDefault="009A4F27">
      <w:r>
        <w:t>Mason Deja</w:t>
      </w:r>
    </w:p>
    <w:p w14:paraId="2ED19A24" w14:textId="77777777" w:rsidR="009A4F27" w:rsidRDefault="009A4F27">
      <w:r>
        <w:t>7/3/2107</w:t>
      </w:r>
    </w:p>
    <w:p w14:paraId="3A13230E" w14:textId="77777777" w:rsidR="009A4F27" w:rsidRDefault="009A4F27"/>
    <w:p w14:paraId="0B34B0F9" w14:textId="77777777" w:rsidR="009A4F27" w:rsidRDefault="002D7A0B" w:rsidP="009A4F27">
      <w:pPr>
        <w:jc w:val="center"/>
      </w:pPr>
      <w:r w:rsidRPr="002D7A0B">
        <w:t xml:space="preserve">BIVARIATE EDA </w:t>
      </w:r>
      <w:r>
        <w:t>–</w:t>
      </w:r>
      <w:r w:rsidRPr="002D7A0B">
        <w:t xml:space="preserve"> QUANTITATIVE</w:t>
      </w:r>
    </w:p>
    <w:p w14:paraId="7F75EE9C" w14:textId="77777777" w:rsidR="00B64792" w:rsidRDefault="002D7A0B" w:rsidP="00B64792">
      <w:pPr>
        <w:pStyle w:val="ListParagraph"/>
        <w:numPr>
          <w:ilvl w:val="0"/>
          <w:numId w:val="1"/>
        </w:numPr>
      </w:pPr>
      <w:r>
        <w:t>Bivariate data is when</w:t>
      </w:r>
      <w:r w:rsidR="00B64792">
        <w:t xml:space="preserve"> two variables are measured on the same individuals.</w:t>
      </w:r>
    </w:p>
    <w:p w14:paraId="6A4FD2AD" w14:textId="77777777" w:rsidR="00B64792" w:rsidRDefault="00B64792" w:rsidP="00B64792">
      <w:pPr>
        <w:pStyle w:val="ListParagraph"/>
        <w:numPr>
          <w:ilvl w:val="0"/>
          <w:numId w:val="1"/>
        </w:numPr>
      </w:pPr>
      <w:r>
        <w:t>The response variable is the variable that one is interested in explaining something. The synonym for the response variable is the dependent variable.</w:t>
      </w:r>
    </w:p>
    <w:p w14:paraId="1352285E" w14:textId="77777777" w:rsidR="00485B26" w:rsidRDefault="00B64792" w:rsidP="00B64792">
      <w:pPr>
        <w:pStyle w:val="ListParagraph"/>
        <w:numPr>
          <w:ilvl w:val="0"/>
          <w:numId w:val="1"/>
        </w:numPr>
      </w:pPr>
      <w:r>
        <w:t>The explanatory variable is used to help explain</w:t>
      </w:r>
      <w:r w:rsidR="00485B26">
        <w:t xml:space="preserve"> or allow one to predict the response variable. The synonym for the response variable is the independent variable.</w:t>
      </w:r>
    </w:p>
    <w:p w14:paraId="51E358BE" w14:textId="77777777" w:rsidR="00485B26" w:rsidRDefault="00485B26" w:rsidP="00B64792">
      <w:pPr>
        <w:pStyle w:val="ListParagraph"/>
        <w:numPr>
          <w:ilvl w:val="0"/>
          <w:numId w:val="1"/>
        </w:numPr>
      </w:pPr>
      <w:r>
        <w:t>The x-coordinate is the explanatory variable and the y-coordinate is the response variable.</w:t>
      </w:r>
    </w:p>
    <w:p w14:paraId="19D04C83" w14:textId="77777777" w:rsidR="00F07460" w:rsidRDefault="00485B26" w:rsidP="00B64792">
      <w:pPr>
        <w:pStyle w:val="ListParagraph"/>
        <w:numPr>
          <w:ilvl w:val="0"/>
          <w:numId w:val="1"/>
        </w:numPr>
      </w:pPr>
      <w:r>
        <w:t>The symbol</w:t>
      </w:r>
      <w:del w:id="1" w:author="Derek Ogle" w:date="2017-07-07T08:29:00Z">
        <w:r w:rsidDel="0095071A">
          <w:delText>s</w:delText>
        </w:r>
      </w:del>
      <w:r>
        <w:t xml:space="preserve"> used for the sample </w:t>
      </w:r>
      <w:ins w:id="2" w:author="Derek Ogle" w:date="2017-07-07T08:29:00Z">
        <w:r w:rsidR="0095071A">
          <w:t xml:space="preserve">correlation </w:t>
        </w:r>
      </w:ins>
      <w:r>
        <w:t xml:space="preserve">coefficient </w:t>
      </w:r>
      <w:ins w:id="3" w:author="Derek Ogle" w:date="2017-07-07T08:29:00Z">
        <w:r w:rsidR="0095071A">
          <w:t>is r</w:t>
        </w:r>
      </w:ins>
      <w:del w:id="4" w:author="Derek Ogle" w:date="2017-07-07T08:29:00Z">
        <w:r w:rsidDel="0095071A">
          <w:delText>are Sy and Sx</w:delText>
        </w:r>
      </w:del>
      <w:r w:rsidR="00F07460">
        <w:t>. The symbol</w:t>
      </w:r>
      <w:del w:id="5" w:author="Derek Ogle" w:date="2017-07-07T08:29:00Z">
        <w:r w:rsidR="00F07460" w:rsidDel="0095071A">
          <w:delText>s</w:delText>
        </w:r>
      </w:del>
      <w:r w:rsidR="00F07460">
        <w:t xml:space="preserve"> used for the</w:t>
      </w:r>
      <w:ins w:id="6" w:author="Derek Ogle" w:date="2017-07-07T08:29:00Z">
        <w:r w:rsidR="0095071A">
          <w:t xml:space="preserve"> population</w:t>
        </w:r>
      </w:ins>
      <w:r w:rsidR="00F07460">
        <w:t xml:space="preserve"> correlation coefficient is</w:t>
      </w:r>
      <w:ins w:id="7" w:author="Derek Ogle" w:date="2017-07-07T08:29:00Z">
        <w:r w:rsidR="0095071A">
          <w:t xml:space="preserve"> </w:t>
        </w:r>
        <w:r w:rsidR="0095071A" w:rsidRPr="0095071A">
          <w:rPr>
            <w:rFonts w:ascii="Symbol" w:hAnsi="Symbol"/>
            <w:rPrChange w:id="8" w:author="Derek Ogle" w:date="2017-07-07T08:29:00Z">
              <w:rPr/>
            </w:rPrChange>
          </w:rPr>
          <w:t>r</w:t>
        </w:r>
      </w:ins>
      <w:del w:id="9" w:author="Derek Ogle" w:date="2017-07-07T08:30:00Z">
        <w:r w:rsidR="00F07460" w:rsidDel="0095071A">
          <w:delText xml:space="preserve"> Y~X or ~Y+X</w:delText>
        </w:r>
      </w:del>
      <w:r w:rsidR="00F07460">
        <w:t>.</w:t>
      </w:r>
    </w:p>
    <w:p w14:paraId="67140F1C" w14:textId="77777777" w:rsidR="00F07460" w:rsidRDefault="00F07460" w:rsidP="00B64792">
      <w:pPr>
        <w:pStyle w:val="ListParagraph"/>
        <w:numPr>
          <w:ilvl w:val="0"/>
          <w:numId w:val="1"/>
        </w:numPr>
      </w:pPr>
      <w:r>
        <w:t xml:space="preserve">The four things described for a bivariate EDA with two quantitative </w:t>
      </w:r>
      <w:r w:rsidR="002A651B">
        <w:t>variables</w:t>
      </w:r>
      <w:r>
        <w:t xml:space="preserve"> are form of the relationship, presence (or absence) of outliers, association or direction of the relationship and strength of the relationship.</w:t>
      </w:r>
    </w:p>
    <w:p w14:paraId="079496FE" w14:textId="77777777" w:rsidR="002A651B" w:rsidRDefault="00F07460" w:rsidP="00B64792">
      <w:pPr>
        <w:pStyle w:val="ListParagraph"/>
        <w:numPr>
          <w:ilvl w:val="0"/>
          <w:numId w:val="1"/>
        </w:numPr>
      </w:pPr>
      <w:del w:id="10" w:author="Derek Ogle" w:date="2017-07-07T08:31:00Z">
        <w:r w:rsidDel="0095071A">
          <w:delText>The four words are form, outliers, association and strength.</w:delText>
        </w:r>
        <w:r w:rsidR="002A651B" w:rsidDel="0095071A">
          <w:delText xml:space="preserve"> </w:delText>
        </w:r>
      </w:del>
      <w:r w:rsidR="002A651B">
        <w:t xml:space="preserve">Form determines if the “cloud” of points forms a line or some sort of curve, this is also referred to being linear or nonlinear. </w:t>
      </w:r>
      <w:del w:id="11" w:author="Derek Ogle" w:date="2017-07-07T08:31:00Z">
        <w:r w:rsidR="002A651B" w:rsidDel="0095071A">
          <w:delText xml:space="preserve">An outlier is a point that appears to be out of place on the scatterplot. Association shows if the scatterplot resembles an increasing </w:delText>
        </w:r>
        <w:r w:rsidR="00AA5E1D" w:rsidDel="0095071A">
          <w:delText>function (</w:delText>
        </w:r>
        <w:r w:rsidR="002A651B" w:rsidDel="0095071A">
          <w:delText xml:space="preserve">lower left to upper right) or a decreasing </w:delText>
        </w:r>
        <w:r w:rsidR="00AA5E1D" w:rsidDel="0095071A">
          <w:delText>function (</w:delText>
        </w:r>
        <w:r w:rsidR="002A651B" w:rsidDel="0095071A">
          <w:delText>upper left to lower right) or no association which will resemble a shotgun blast.</w:delText>
        </w:r>
        <w:r w:rsidR="00AA5E1D" w:rsidDel="0095071A">
          <w:delText xml:space="preserve"> Strength is how closely the points cluster together.</w:delText>
        </w:r>
      </w:del>
    </w:p>
    <w:p w14:paraId="6A713E60" w14:textId="77777777" w:rsidR="00AA5E1D" w:rsidRDefault="00AA5E1D" w:rsidP="00B64792">
      <w:pPr>
        <w:pStyle w:val="ListParagraph"/>
        <w:numPr>
          <w:ilvl w:val="0"/>
          <w:numId w:val="1"/>
        </w:numPr>
      </w:pPr>
      <w:r>
        <w:t xml:space="preserve">An outlier looks like a dot that is not near any other dots or simply looks </w:t>
      </w:r>
      <w:r w:rsidR="003D6A7C">
        <w:t>out</w:t>
      </w:r>
      <w:r>
        <w:t xml:space="preserve"> of place.</w:t>
      </w:r>
    </w:p>
    <w:p w14:paraId="1572DA3F" w14:textId="77777777" w:rsidR="003D6A7C" w:rsidRDefault="00AA5E1D" w:rsidP="00B64792">
      <w:pPr>
        <w:pStyle w:val="ListParagraph"/>
        <w:numPr>
          <w:ilvl w:val="0"/>
          <w:numId w:val="1"/>
        </w:numPr>
      </w:pPr>
      <w:r>
        <w:t>The words used to describe association are positive, none and negative. A positive association resembles an increasing function which goes from lower left to upper right and most of the individuals are above average or below average for both variables. A negative association</w:t>
      </w:r>
      <w:r w:rsidR="003D6A7C">
        <w:t xml:space="preserve"> resembles a decreasing function which goes from upper left to lower right. No association has no rhyme or reason to the points on the scatter plots.</w:t>
      </w:r>
    </w:p>
    <w:p w14:paraId="722B4F8B" w14:textId="77777777" w:rsidR="00051C50" w:rsidRDefault="003D6A7C" w:rsidP="00B64792">
      <w:pPr>
        <w:pStyle w:val="ListParagraph"/>
        <w:numPr>
          <w:ilvl w:val="0"/>
          <w:numId w:val="1"/>
        </w:numPr>
      </w:pPr>
      <w:r>
        <w:t>The sign of the correlatio</w:t>
      </w:r>
      <w:r w:rsidR="00051C50">
        <w:t xml:space="preserve">n coefficient tells us if the scatter plot is positive, negative or no association. </w:t>
      </w:r>
      <w:commentRangeStart w:id="12"/>
      <w:r w:rsidR="00051C50">
        <w:t>It is also a measure of strength.</w:t>
      </w:r>
      <w:commentRangeEnd w:id="12"/>
      <w:r w:rsidR="0095071A">
        <w:rPr>
          <w:rStyle w:val="CommentReference"/>
        </w:rPr>
        <w:commentReference w:id="12"/>
      </w:r>
    </w:p>
    <w:p w14:paraId="02976B3B" w14:textId="77777777" w:rsidR="00051C50" w:rsidRDefault="003D6A7C" w:rsidP="00B64792">
      <w:pPr>
        <w:pStyle w:val="ListParagraph"/>
        <w:numPr>
          <w:ilvl w:val="0"/>
          <w:numId w:val="1"/>
        </w:numPr>
      </w:pPr>
      <w:r>
        <w:t xml:space="preserve"> </w:t>
      </w:r>
      <w:r w:rsidR="00051C50">
        <w:t>The magnitude of the absolute value shows the strength of the scatterplot. The closer to 1 indicates a stronger association.</w:t>
      </w:r>
    </w:p>
    <w:p w14:paraId="05F960EC" w14:textId="77777777" w:rsidR="00A33689" w:rsidRDefault="00051C50" w:rsidP="00051C50">
      <w:pPr>
        <w:pStyle w:val="ListParagraph"/>
        <w:numPr>
          <w:ilvl w:val="0"/>
          <w:numId w:val="1"/>
        </w:numPr>
      </w:pPr>
      <w:r>
        <w:t xml:space="preserve"> </w:t>
      </w:r>
      <w:r w:rsidR="00A33689" w:rsidRPr="00051C50">
        <w:t>Correlation</w:t>
      </w:r>
      <w:r w:rsidRPr="00051C50">
        <w:t xml:space="preserve"> coefficient</w:t>
      </w:r>
      <w:r w:rsidR="00A33689">
        <w:t xml:space="preserve"> values </w:t>
      </w:r>
      <w:del w:id="13" w:author="Derek Ogle" w:date="2017-07-07T08:32:00Z">
        <w:r w:rsidR="00A33689" w:rsidDel="0095071A">
          <w:delText>must be quantitative and linear</w:delText>
        </w:r>
      </w:del>
      <w:ins w:id="14" w:author="Derek Ogle" w:date="2017-07-07T08:32:00Z">
        <w:r w:rsidR="0095071A">
          <w:t>are always between -1 and 1</w:t>
        </w:r>
      </w:ins>
      <w:r w:rsidR="00A33689">
        <w:t>.</w:t>
      </w:r>
    </w:p>
    <w:p w14:paraId="4B07F0D6" w14:textId="77777777" w:rsidR="00AA5E1D" w:rsidRDefault="00A33689" w:rsidP="00A33689">
      <w:pPr>
        <w:pStyle w:val="ListParagraph"/>
        <w:numPr>
          <w:ilvl w:val="0"/>
          <w:numId w:val="1"/>
        </w:numPr>
      </w:pPr>
      <w:r>
        <w:t xml:space="preserve"> You shouldn’t use the </w:t>
      </w:r>
      <w:r w:rsidRPr="00A33689">
        <w:t>correlation coefficient</w:t>
      </w:r>
      <w:r>
        <w:t xml:space="preserve"> if the relationship isn’t linear because the R is </w:t>
      </w:r>
      <w:commentRangeStart w:id="15"/>
      <w:r>
        <w:t>meaningless</w:t>
      </w:r>
      <w:commentRangeEnd w:id="15"/>
      <w:r w:rsidR="0095071A">
        <w:rPr>
          <w:rStyle w:val="CommentReference"/>
        </w:rPr>
        <w:commentReference w:id="15"/>
      </w:r>
    </w:p>
    <w:p w14:paraId="0AAF2DEF" w14:textId="77777777" w:rsidR="00203AE7" w:rsidRDefault="005F70E9" w:rsidP="005F70E9">
      <w:pPr>
        <w:pStyle w:val="ListParagraph"/>
        <w:numPr>
          <w:ilvl w:val="0"/>
          <w:numId w:val="1"/>
        </w:numPr>
      </w:pPr>
      <w:r>
        <w:t xml:space="preserve">In </w:t>
      </w:r>
      <w:r w:rsidR="00203AE7">
        <w:t>an</w:t>
      </w:r>
      <w:r>
        <w:t xml:space="preserve"> observational study</w:t>
      </w:r>
      <w:r w:rsidR="00203AE7">
        <w:t xml:space="preserve"> and experimental studies</w:t>
      </w:r>
      <w:r>
        <w:t xml:space="preserve"> the </w:t>
      </w:r>
      <w:r w:rsidRPr="005F70E9">
        <w:t>correlation coefficient</w:t>
      </w:r>
      <w:r>
        <w:t xml:space="preserve"> is used to determine the strength of the relationship. A strong relationship will have </w:t>
      </w:r>
      <w:r w:rsidR="00AE2824">
        <w:t>an</w:t>
      </w:r>
      <w:r w:rsidR="00203AE7">
        <w:t xml:space="preserve"> absolute value of &gt;0.8 for an observational study and &gt;0.95 for controlled experiments. For moderate </w:t>
      </w:r>
      <w:r w:rsidR="00AE2824">
        <w:t>relationships</w:t>
      </w:r>
      <w:r w:rsidR="00203AE7">
        <w:t xml:space="preserve"> its &gt;0.6 for observational and &gt;0.9 for controlled. Weak </w:t>
      </w:r>
      <w:r w:rsidR="00AE2824">
        <w:t>relationships</w:t>
      </w:r>
      <w:r w:rsidR="00203AE7">
        <w:t xml:space="preserve"> will have </w:t>
      </w:r>
      <w:r w:rsidR="00AE2824">
        <w:t>an</w:t>
      </w:r>
      <w:r w:rsidR="00203AE7">
        <w:t xml:space="preserve"> absolute value of &gt;0.4 for observational and &gt;0.8 for controlled experiments.</w:t>
      </w:r>
    </w:p>
    <w:p w14:paraId="7D81D91A" w14:textId="77777777" w:rsidR="00A33689" w:rsidRDefault="00203AE7" w:rsidP="00203AE7">
      <w:pPr>
        <w:pStyle w:val="ListParagraph"/>
        <w:numPr>
          <w:ilvl w:val="0"/>
          <w:numId w:val="1"/>
        </w:numPr>
      </w:pPr>
      <w:r>
        <w:t xml:space="preserve"> </w:t>
      </w:r>
      <w:r w:rsidR="00AE2824">
        <w:t>“Correlation is not causation” means just because there is a strong correlation doesn’t mean that the explanatory value caused the response variable.</w:t>
      </w:r>
    </w:p>
    <w:p w14:paraId="7972ABE2" w14:textId="77777777" w:rsidR="00B64792" w:rsidRDefault="00485B26" w:rsidP="002A651B">
      <w:pPr>
        <w:pStyle w:val="ListParagraph"/>
      </w:pPr>
      <w:r>
        <w:lastRenderedPageBreak/>
        <w:t xml:space="preserve"> </w:t>
      </w:r>
      <w:r w:rsidR="00B64792">
        <w:t xml:space="preserve">  </w:t>
      </w:r>
    </w:p>
    <w:sectPr w:rsidR="00B6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Derek Ogle" w:date="2017-07-07T08:31:00Z" w:initials="DO">
    <w:p w14:paraId="0865EA92" w14:textId="77777777" w:rsidR="0095071A" w:rsidRDefault="0095071A">
      <w:pPr>
        <w:pStyle w:val="CommentText"/>
      </w:pPr>
      <w:r>
        <w:rPr>
          <w:rStyle w:val="CommentReference"/>
        </w:rPr>
        <w:annotationRef/>
      </w:r>
      <w:r>
        <w:t>The “sign” only tells about direction … see your next answer.</w:t>
      </w:r>
    </w:p>
  </w:comment>
  <w:comment w:id="15" w:author="Derek Ogle" w:date="2017-07-07T08:32:00Z" w:initials="DO">
    <w:p w14:paraId="48E48C8D" w14:textId="77777777" w:rsidR="0095071A" w:rsidRDefault="0095071A">
      <w:pPr>
        <w:pStyle w:val="CommentText"/>
      </w:pPr>
      <w:r>
        <w:rPr>
          <w:rStyle w:val="CommentReference"/>
        </w:rPr>
        <w:annotationRef/>
      </w:r>
      <w:r>
        <w:t>Outliers also cause a problem.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65EA92" w15:done="0"/>
  <w15:commentEx w15:paraId="48E48C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6646"/>
    <w:multiLevelType w:val="hybridMultilevel"/>
    <w:tmpl w:val="A656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27"/>
    <w:rsid w:val="00051C50"/>
    <w:rsid w:val="000F4C4F"/>
    <w:rsid w:val="001C517E"/>
    <w:rsid w:val="00203AE7"/>
    <w:rsid w:val="002A651B"/>
    <w:rsid w:val="002D7A0B"/>
    <w:rsid w:val="002E01E9"/>
    <w:rsid w:val="00392658"/>
    <w:rsid w:val="003D6A7C"/>
    <w:rsid w:val="00485B26"/>
    <w:rsid w:val="005F70E9"/>
    <w:rsid w:val="0095071A"/>
    <w:rsid w:val="009A4F27"/>
    <w:rsid w:val="00A33689"/>
    <w:rsid w:val="00AA5E1D"/>
    <w:rsid w:val="00AE2824"/>
    <w:rsid w:val="00B64792"/>
    <w:rsid w:val="00F0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A136"/>
  <w15:chartTrackingRefBased/>
  <w15:docId w15:val="{BEEF3DA5-B146-4A83-BB87-3F677EF5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A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0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7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7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7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3</cp:revision>
  <dcterms:created xsi:type="dcterms:W3CDTF">2017-07-06T00:46:00Z</dcterms:created>
  <dcterms:modified xsi:type="dcterms:W3CDTF">2017-07-07T13:34:00Z</dcterms:modified>
</cp:coreProperties>
</file>